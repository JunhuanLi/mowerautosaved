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516" w:rsidRDefault="00B51516" w:rsidP="00B51516">
      <w:pPr>
        <w:rPr>
          <w:rFonts w:ascii="宋体" w:hAnsi="宋体"/>
          <w:b/>
          <w:sz w:val="24"/>
        </w:rPr>
      </w:pPr>
      <w:r w:rsidRPr="008216D5">
        <w:rPr>
          <w:rFonts w:ascii="宋体" w:hAnsi="宋体" w:hint="eastAsia"/>
          <w:b/>
          <w:sz w:val="24"/>
        </w:rPr>
        <w:t>A1基本型产品需要实现</w:t>
      </w:r>
      <w:r>
        <w:rPr>
          <w:rFonts w:ascii="宋体" w:hAnsi="宋体" w:hint="eastAsia"/>
          <w:b/>
          <w:sz w:val="24"/>
        </w:rPr>
        <w:t>的主要</w:t>
      </w:r>
      <w:r w:rsidRPr="008216D5">
        <w:rPr>
          <w:rFonts w:ascii="宋体" w:hAnsi="宋体" w:hint="eastAsia"/>
          <w:b/>
          <w:sz w:val="24"/>
        </w:rPr>
        <w:t>功能</w:t>
      </w:r>
      <w:r>
        <w:rPr>
          <w:rFonts w:ascii="宋体" w:hAnsi="宋体" w:hint="eastAsia"/>
          <w:b/>
          <w:sz w:val="24"/>
        </w:rPr>
        <w:t>：</w:t>
      </w:r>
    </w:p>
    <w:p w:rsidR="00B51516" w:rsidRDefault="00B51516" w:rsidP="00B51516">
      <w:pPr>
        <w:rPr>
          <w:rFonts w:ascii="宋体" w:hAnsi="宋体"/>
          <w:lang w:val="x-none"/>
        </w:rPr>
      </w:pPr>
    </w:p>
    <w:p w:rsidR="00B51516" w:rsidRPr="00982D1C" w:rsidRDefault="00B51516" w:rsidP="00B51516">
      <w:pPr>
        <w:numPr>
          <w:ilvl w:val="0"/>
          <w:numId w:val="1"/>
        </w:numPr>
        <w:rPr>
          <w:rFonts w:ascii="宋体" w:hAnsi="宋体"/>
          <w:lang w:val="x-none"/>
        </w:rPr>
      </w:pPr>
      <w:r w:rsidRPr="00982D1C">
        <w:rPr>
          <w:rFonts w:ascii="宋体" w:hAnsi="宋体" w:hint="eastAsia"/>
          <w:lang w:val="x-none"/>
        </w:rPr>
        <w:t>工作面积：800平米-2000平米</w:t>
      </w:r>
      <w:r>
        <w:rPr>
          <w:rFonts w:ascii="宋体" w:hAnsi="宋体" w:hint="eastAsia"/>
          <w:lang w:val="x-none"/>
        </w:rPr>
        <w:t>；</w:t>
      </w:r>
    </w:p>
    <w:p w:rsidR="00B51516" w:rsidRPr="00982D1C" w:rsidRDefault="00B51516" w:rsidP="00B51516">
      <w:pPr>
        <w:numPr>
          <w:ilvl w:val="0"/>
          <w:numId w:val="1"/>
        </w:numPr>
        <w:rPr>
          <w:rFonts w:ascii="宋体" w:hAnsi="宋体"/>
          <w:lang w:val="x-none"/>
        </w:rPr>
      </w:pPr>
      <w:r w:rsidRPr="00982D1C">
        <w:rPr>
          <w:rFonts w:ascii="宋体" w:hAnsi="宋体" w:hint="eastAsia"/>
          <w:lang w:val="x-none"/>
        </w:rPr>
        <w:t>爬坡能力：</w:t>
      </w:r>
      <w:r>
        <w:rPr>
          <w:rFonts w:ascii="宋体" w:hAnsi="宋体" w:hint="eastAsia"/>
          <w:lang w:val="x-none"/>
        </w:rPr>
        <w:t>20-25度。</w:t>
      </w:r>
      <w:r w:rsidRPr="002E27B6">
        <w:rPr>
          <w:rFonts w:ascii="宋体" w:hAnsi="宋体" w:hint="eastAsia"/>
          <w:lang w:val="x-none"/>
        </w:rPr>
        <w:t>基本型选择</w:t>
      </w:r>
      <w:r w:rsidRPr="002E27B6">
        <w:rPr>
          <w:rFonts w:ascii="宋体" w:hAnsi="宋体"/>
          <w:lang w:val="x-none"/>
        </w:rPr>
        <w:t>24°</w:t>
      </w:r>
      <w:r w:rsidRPr="002323C8">
        <w:rPr>
          <w:rFonts w:ascii="宋体" w:hAnsi="宋体"/>
          <w:lang w:val="x-none"/>
        </w:rPr>
        <w:t>/45%</w:t>
      </w:r>
      <w:r>
        <w:rPr>
          <w:rFonts w:ascii="宋体" w:hAnsi="宋体" w:hint="eastAsia"/>
          <w:lang w:val="x-none"/>
        </w:rPr>
        <w:t>；</w:t>
      </w:r>
    </w:p>
    <w:p w:rsidR="00B51516" w:rsidRPr="00B04004" w:rsidRDefault="00B51516" w:rsidP="00B51516">
      <w:pPr>
        <w:numPr>
          <w:ilvl w:val="0"/>
          <w:numId w:val="1"/>
        </w:numPr>
        <w:jc w:val="left"/>
        <w:rPr>
          <w:rFonts w:ascii="宋体" w:hAnsi="宋体"/>
          <w:lang w:val="x-none"/>
        </w:rPr>
      </w:pPr>
      <w:r w:rsidRPr="00C17296">
        <w:rPr>
          <w:rFonts w:ascii="宋体" w:hAnsi="宋体" w:hint="eastAsia"/>
          <w:lang w:val="x-none"/>
        </w:rPr>
        <w:t>雨水感应</w:t>
      </w:r>
      <w:r>
        <w:rPr>
          <w:rFonts w:ascii="宋体" w:hAnsi="宋体" w:hint="eastAsia"/>
          <w:lang w:val="x-none"/>
        </w:rPr>
        <w:t>：</w:t>
      </w:r>
      <w:r w:rsidRPr="00B04004">
        <w:rPr>
          <w:rFonts w:ascii="宋体" w:hAnsi="宋体" w:hint="eastAsia"/>
          <w:lang w:val="x-none"/>
        </w:rPr>
        <w:t>持续感应超过</w:t>
      </w:r>
      <w:r w:rsidRPr="00B04004">
        <w:rPr>
          <w:rFonts w:ascii="宋体" w:hAnsi="宋体" w:hint="eastAsia"/>
          <w:color w:val="FF0000"/>
          <w:lang w:val="x-none"/>
        </w:rPr>
        <w:t>3分钟后</w:t>
      </w:r>
      <w:r w:rsidRPr="00B04004">
        <w:rPr>
          <w:rFonts w:ascii="宋体" w:hAnsi="宋体" w:hint="eastAsia"/>
          <w:lang w:val="x-none"/>
        </w:rPr>
        <w:t>割草机器人返航；</w:t>
      </w:r>
    </w:p>
    <w:p w:rsidR="00B51516" w:rsidRDefault="00B51516" w:rsidP="00B51516">
      <w:pPr>
        <w:numPr>
          <w:ilvl w:val="0"/>
          <w:numId w:val="1"/>
        </w:numPr>
        <w:jc w:val="left"/>
        <w:rPr>
          <w:rFonts w:ascii="宋体" w:hAnsi="宋体"/>
          <w:lang w:val="x-none"/>
        </w:rPr>
      </w:pPr>
      <w:r>
        <w:rPr>
          <w:rFonts w:ascii="宋体" w:hAnsi="宋体" w:hint="eastAsia"/>
          <w:lang w:val="x-none"/>
        </w:rPr>
        <w:t>自动避雨：</w:t>
      </w:r>
      <w:r w:rsidRPr="00183B80">
        <w:rPr>
          <w:rFonts w:ascii="宋体" w:hAnsi="宋体" w:hint="eastAsia"/>
          <w:lang w:val="x-none"/>
        </w:rPr>
        <w:t>下雨后返回充电站停止，不充电，直到用户手动重启机器</w:t>
      </w:r>
      <w:r>
        <w:rPr>
          <w:rFonts w:ascii="宋体" w:hAnsi="宋体" w:hint="eastAsia"/>
          <w:lang w:val="x-none"/>
        </w:rPr>
        <w:t>；</w:t>
      </w:r>
      <w:r w:rsidRPr="009546BC">
        <w:rPr>
          <w:rFonts w:ascii="宋体" w:hAnsi="宋体" w:hint="eastAsia"/>
          <w:color w:val="FF0000"/>
          <w:lang w:val="x-none"/>
        </w:rPr>
        <w:t>或者等到雨水传感器干了后，自动开始用户设置的时间倒计时，到达时间后外出自动割草</w:t>
      </w:r>
      <w:r>
        <w:rPr>
          <w:rFonts w:ascii="宋体" w:hAnsi="宋体" w:hint="eastAsia"/>
          <w:lang w:val="x-none"/>
        </w:rPr>
        <w:t>；</w:t>
      </w:r>
    </w:p>
    <w:p w:rsidR="005F101B" w:rsidRPr="005F101B" w:rsidRDefault="00B51516" w:rsidP="00B51516">
      <w:pPr>
        <w:numPr>
          <w:ilvl w:val="0"/>
          <w:numId w:val="1"/>
        </w:numPr>
        <w:jc w:val="left"/>
        <w:rPr>
          <w:ins w:id="0" w:author="Administrator" w:date="2017-04-28T09:28:00Z"/>
          <w:rFonts w:ascii="宋体" w:hAnsi="宋体"/>
          <w:lang w:val="x-none"/>
          <w:rPrChange w:id="1" w:author="Administrator" w:date="2017-04-28T09:28:00Z">
            <w:rPr>
              <w:ins w:id="2" w:author="Administrator" w:date="2017-04-28T09:28:00Z"/>
              <w:noProof/>
            </w:rPr>
          </w:rPrChange>
        </w:rPr>
      </w:pPr>
      <w:del w:id="3" w:author="Administrator" w:date="2017-04-28T09:27:00Z">
        <w:r w:rsidDel="005F101B">
          <w:rPr>
            <w:rFonts w:ascii="宋体" w:hAnsi="宋体" w:hint="eastAsia"/>
            <w:lang w:val="x-none"/>
          </w:rPr>
          <w:delText>无线</w:delText>
        </w:r>
        <w:r w:rsidRPr="00CE11CD" w:rsidDel="005F101B">
          <w:rPr>
            <w:rFonts w:ascii="宋体" w:hAnsi="宋体" w:hint="eastAsia"/>
            <w:lang w:val="x-none"/>
          </w:rPr>
          <w:delText>遥控功能：</w:delText>
        </w:r>
        <w:r w:rsidDel="005F101B">
          <w:rPr>
            <w:rFonts w:ascii="宋体" w:hAnsi="宋体" w:hint="eastAsia"/>
            <w:lang w:val="x-none"/>
          </w:rPr>
          <w:delText>启动停止命令、返回基站命令、手动行驶操作命令、启动渐开线</w:delText>
        </w:r>
        <w:r w:rsidDel="005F101B">
          <w:rPr>
            <w:rFonts w:ascii="宋体" w:hAnsi="宋体"/>
            <w:lang w:val="x-none"/>
          </w:rPr>
          <w:delText>—</w:delText>
        </w:r>
        <w:r w:rsidDel="005F101B">
          <w:rPr>
            <w:rFonts w:ascii="宋体" w:hAnsi="宋体" w:hint="eastAsia"/>
            <w:lang w:val="x-none"/>
          </w:rPr>
          <w:delText>点工作模式命令；</w:delText>
        </w:r>
      </w:del>
      <w:ins w:id="4" w:author="Administrator" w:date="2017-04-28T09:27:00Z">
        <w:r w:rsidR="005F101B">
          <w:rPr>
            <w:rFonts w:hint="eastAsia"/>
            <w:noProof/>
          </w:rPr>
          <w:t xml:space="preserve">APP: </w:t>
        </w:r>
        <w:r w:rsidR="005F101B">
          <w:rPr>
            <w:rFonts w:hint="eastAsia"/>
            <w:noProof/>
          </w:rPr>
          <w:t>将遥控器、键盘、液晶屏三者的所有功能及内容均集成在</w:t>
        </w:r>
        <w:r w:rsidR="005F101B">
          <w:rPr>
            <w:rFonts w:hint="eastAsia"/>
            <w:noProof/>
          </w:rPr>
          <w:t>APP</w:t>
        </w:r>
        <w:r w:rsidR="005F101B">
          <w:rPr>
            <w:rFonts w:hint="eastAsia"/>
            <w:noProof/>
          </w:rPr>
          <w:t>内</w:t>
        </w:r>
      </w:ins>
    </w:p>
    <w:p w:rsidR="005F101B" w:rsidRPr="005F101B" w:rsidRDefault="005F101B" w:rsidP="00B51516">
      <w:pPr>
        <w:numPr>
          <w:ilvl w:val="0"/>
          <w:numId w:val="1"/>
        </w:numPr>
        <w:jc w:val="left"/>
        <w:rPr>
          <w:ins w:id="5" w:author="Administrator" w:date="2017-04-28T09:30:00Z"/>
          <w:rFonts w:ascii="宋体" w:hAnsi="宋体"/>
          <w:lang w:val="x-none"/>
          <w:rPrChange w:id="6" w:author="Administrator" w:date="2017-04-28T09:30:00Z">
            <w:rPr>
              <w:ins w:id="7" w:author="Administrator" w:date="2017-04-28T09:30:00Z"/>
              <w:noProof/>
            </w:rPr>
          </w:rPrChange>
        </w:rPr>
      </w:pPr>
      <w:ins w:id="8" w:author="Administrator" w:date="2017-04-28T09:29:00Z">
        <w:r>
          <w:rPr>
            <w:rFonts w:hint="eastAsia"/>
            <w:noProof/>
          </w:rPr>
          <w:t>联网功能：</w:t>
        </w:r>
        <w:r>
          <w:rPr>
            <w:rFonts w:hint="eastAsia"/>
            <w:noProof/>
          </w:rPr>
          <w:t>wifi</w:t>
        </w:r>
        <w:r>
          <w:rPr>
            <w:rFonts w:hint="eastAsia"/>
            <w:noProof/>
          </w:rPr>
          <w:t>或</w:t>
        </w:r>
        <w:r>
          <w:rPr>
            <w:rFonts w:hint="eastAsia"/>
            <w:noProof/>
          </w:rPr>
          <w:t>4G</w:t>
        </w:r>
      </w:ins>
      <w:ins w:id="9" w:author="Administrator" w:date="2017-04-28T15:44:00Z">
        <w:r w:rsidR="000C055C">
          <w:rPr>
            <w:rFonts w:hint="eastAsia"/>
            <w:noProof/>
          </w:rPr>
          <w:t xml:space="preserve">, </w:t>
        </w:r>
        <w:r w:rsidR="000C055C">
          <w:rPr>
            <w:rFonts w:hint="eastAsia"/>
            <w:noProof/>
          </w:rPr>
          <w:t>接口留出来</w:t>
        </w:r>
      </w:ins>
    </w:p>
    <w:p w:rsidR="005F101B" w:rsidRDefault="005F101B" w:rsidP="005F101B">
      <w:pPr>
        <w:numPr>
          <w:ilvl w:val="0"/>
          <w:numId w:val="1"/>
        </w:numPr>
        <w:jc w:val="left"/>
        <w:rPr>
          <w:ins w:id="10" w:author="Administrator" w:date="2017-04-28T09:31:00Z"/>
          <w:rFonts w:ascii="宋体" w:hAnsi="宋体"/>
          <w:lang w:val="x-none"/>
        </w:rPr>
      </w:pPr>
      <w:ins w:id="11" w:author="Administrator" w:date="2017-04-28T09:30:00Z">
        <w:r w:rsidRPr="005F101B">
          <w:rPr>
            <w:rFonts w:ascii="宋体" w:hAnsi="宋体" w:hint="eastAsia"/>
            <w:lang w:val="x-none"/>
          </w:rPr>
          <w:t>一站返回充电站功能；</w:t>
        </w:r>
      </w:ins>
      <w:proofErr w:type="spellStart"/>
      <w:ins w:id="12" w:author="Administrator" w:date="2017-04-28T09:31:00Z">
        <w:r>
          <w:rPr>
            <w:rFonts w:ascii="宋体" w:hAnsi="宋体" w:hint="eastAsia"/>
            <w:lang w:val="x-none"/>
          </w:rPr>
          <w:t>Home键位于机器</w:t>
        </w:r>
      </w:ins>
      <w:ins w:id="13" w:author="Administrator" w:date="2017-04-28T15:44:00Z">
        <w:r w:rsidR="000C055C">
          <w:rPr>
            <w:rFonts w:ascii="宋体" w:hAnsi="宋体" w:hint="eastAsia"/>
            <w:lang w:val="x-none"/>
          </w:rPr>
          <w:t>上，可以返回基站</w:t>
        </w:r>
      </w:ins>
      <w:proofErr w:type="spellEnd"/>
    </w:p>
    <w:p w:rsidR="005F101B" w:rsidRPr="00CE11CD" w:rsidDel="000C055C" w:rsidRDefault="005F101B" w:rsidP="005F101B">
      <w:pPr>
        <w:numPr>
          <w:ilvl w:val="0"/>
          <w:numId w:val="1"/>
        </w:numPr>
        <w:jc w:val="left"/>
        <w:rPr>
          <w:del w:id="14" w:author="Administrator" w:date="2017-04-28T15:44:00Z"/>
          <w:rFonts w:ascii="宋体" w:hAnsi="宋体"/>
          <w:lang w:val="x-none"/>
        </w:rPr>
      </w:pPr>
    </w:p>
    <w:p w:rsidR="00B51516" w:rsidRPr="00140813" w:rsidRDefault="00B51516" w:rsidP="00B51516">
      <w:pPr>
        <w:numPr>
          <w:ilvl w:val="0"/>
          <w:numId w:val="1"/>
        </w:numPr>
        <w:jc w:val="left"/>
        <w:rPr>
          <w:rFonts w:ascii="宋体" w:hAnsi="宋体"/>
          <w:lang w:val="x-none"/>
        </w:rPr>
      </w:pPr>
      <w:r>
        <w:rPr>
          <w:rFonts w:ascii="宋体" w:hAnsi="宋体" w:hint="eastAsia"/>
          <w:lang w:val="x-none"/>
        </w:rPr>
        <w:t>人机交互：</w:t>
      </w:r>
      <w:r w:rsidRPr="009F24D7">
        <w:rPr>
          <w:rFonts w:ascii="宋体" w:hAnsi="宋体" w:hint="eastAsia"/>
        </w:rPr>
        <w:t>机器顶部有人机交互面板以及急停开关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lang w:val="x-none"/>
        </w:rPr>
        <w:t>具体参考第三部分</w:t>
      </w:r>
      <w:proofErr w:type="spellStart"/>
      <w:r>
        <w:rPr>
          <w:rFonts w:ascii="宋体" w:hAnsi="宋体" w:hint="eastAsia"/>
          <w:lang w:val="x-none"/>
        </w:rPr>
        <w:t>UI模块</w:t>
      </w:r>
      <w:proofErr w:type="spellEnd"/>
      <w:r>
        <w:rPr>
          <w:rFonts w:ascii="宋体" w:hAnsi="宋体" w:hint="eastAsia"/>
          <w:lang w:val="x-none"/>
        </w:rPr>
        <w:t>；</w:t>
      </w:r>
    </w:p>
    <w:p w:rsidR="00B51516" w:rsidRPr="00BB0833" w:rsidRDefault="00B51516" w:rsidP="00B51516">
      <w:pPr>
        <w:numPr>
          <w:ilvl w:val="0"/>
          <w:numId w:val="1"/>
        </w:numPr>
        <w:jc w:val="left"/>
        <w:rPr>
          <w:rFonts w:ascii="宋体" w:hAnsi="宋体"/>
          <w:lang w:val="x-none"/>
        </w:rPr>
      </w:pPr>
      <w:r w:rsidRPr="00BB0833">
        <w:rPr>
          <w:rFonts w:ascii="宋体" w:hAnsi="宋体" w:hint="eastAsia"/>
          <w:lang w:val="x-none"/>
        </w:rPr>
        <w:t>防盗功能：可以设置密码，每次启动时都要输入。也可以不设置；</w:t>
      </w:r>
    </w:p>
    <w:p w:rsidR="00B51516" w:rsidRPr="00FD638D" w:rsidRDefault="00B51516" w:rsidP="00B51516">
      <w:pPr>
        <w:numPr>
          <w:ilvl w:val="0"/>
          <w:numId w:val="1"/>
        </w:numPr>
        <w:jc w:val="left"/>
        <w:rPr>
          <w:rFonts w:ascii="宋体" w:hAnsi="宋体"/>
          <w:lang w:val="x-none"/>
        </w:rPr>
      </w:pPr>
      <w:r w:rsidRPr="00FD638D">
        <w:rPr>
          <w:rFonts w:ascii="宋体" w:hAnsi="宋体" w:hint="eastAsia"/>
          <w:lang w:val="x-none"/>
        </w:rPr>
        <w:t>固件升级功能：可以通过</w:t>
      </w:r>
      <w:proofErr w:type="spellStart"/>
      <w:r w:rsidRPr="00FD638D">
        <w:rPr>
          <w:rFonts w:ascii="宋体" w:hAnsi="宋体" w:hint="eastAsia"/>
          <w:lang w:val="x-none"/>
        </w:rPr>
        <w:t>APP，或者USB线连接联网的电脑，升级软件</w:t>
      </w:r>
      <w:proofErr w:type="spellEnd"/>
      <w:r w:rsidRPr="00FD638D">
        <w:rPr>
          <w:rFonts w:ascii="宋体" w:hAnsi="宋体" w:hint="eastAsia"/>
          <w:lang w:val="x-none"/>
        </w:rPr>
        <w:t>；</w:t>
      </w:r>
    </w:p>
    <w:p w:rsidR="00B51516" w:rsidRPr="00E84F24" w:rsidRDefault="00B51516" w:rsidP="00B51516">
      <w:pPr>
        <w:numPr>
          <w:ilvl w:val="0"/>
          <w:numId w:val="1"/>
        </w:num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安全保护，</w:t>
      </w:r>
      <w:r w:rsidRPr="00E84F24">
        <w:rPr>
          <w:rFonts w:ascii="宋体" w:hAnsi="宋体" w:hint="eastAsia"/>
          <w:szCs w:val="21"/>
        </w:rPr>
        <w:t>在出现以下几种错误操作，机器将自动停止运作。所有的停止操作都是先停止刀片运转后停止行驶，并且LCD输出显示错误状态</w:t>
      </w:r>
      <w:r>
        <w:rPr>
          <w:rFonts w:ascii="宋体" w:hAnsi="宋体" w:hint="eastAsia"/>
          <w:szCs w:val="21"/>
        </w:rPr>
        <w:t>，再次</w:t>
      </w:r>
      <w:r w:rsidRPr="00E84F24">
        <w:rPr>
          <w:rFonts w:ascii="宋体" w:hAnsi="宋体" w:hint="eastAsia"/>
          <w:szCs w:val="21"/>
        </w:rPr>
        <w:t>启动需要输入PIN：</w:t>
      </w:r>
    </w:p>
    <w:p w:rsidR="00B51516" w:rsidRPr="00E84F24" w:rsidRDefault="00B51516" w:rsidP="00B51516">
      <w:pPr>
        <w:ind w:leftChars="135" w:left="283"/>
        <w:jc w:val="left"/>
        <w:rPr>
          <w:rFonts w:ascii="宋体" w:hAnsi="宋体"/>
          <w:szCs w:val="21"/>
        </w:rPr>
      </w:pPr>
      <w:r w:rsidRPr="00E84F24">
        <w:rPr>
          <w:rFonts w:ascii="宋体" w:hAnsi="宋体" w:hint="eastAsia"/>
          <w:szCs w:val="21"/>
        </w:rPr>
        <w:t>错误</w:t>
      </w:r>
      <w:proofErr w:type="gramStart"/>
      <w:r w:rsidRPr="00E84F24">
        <w:rPr>
          <w:rFonts w:ascii="宋体" w:hAnsi="宋体" w:hint="eastAsia"/>
          <w:szCs w:val="21"/>
        </w:rPr>
        <w:t>一</w:t>
      </w:r>
      <w:proofErr w:type="gramEnd"/>
      <w:r w:rsidRPr="00E84F24">
        <w:rPr>
          <w:rFonts w:ascii="宋体" w:hAnsi="宋体" w:hint="eastAsia"/>
          <w:szCs w:val="21"/>
        </w:rPr>
        <w:t>：当机器感受不到线圈发出的信号时，机器运行30秒后自动停止</w:t>
      </w:r>
      <w:r>
        <w:rPr>
          <w:rFonts w:ascii="宋体" w:hAnsi="宋体" w:hint="eastAsia"/>
          <w:szCs w:val="21"/>
        </w:rPr>
        <w:t>；</w:t>
      </w:r>
    </w:p>
    <w:p w:rsidR="00B51516" w:rsidRPr="00E84F24" w:rsidRDefault="00B51516" w:rsidP="00B51516">
      <w:pPr>
        <w:ind w:leftChars="135" w:left="283"/>
        <w:jc w:val="left"/>
        <w:rPr>
          <w:rFonts w:ascii="宋体" w:hAnsi="宋体"/>
          <w:szCs w:val="21"/>
        </w:rPr>
      </w:pPr>
      <w:r w:rsidRPr="00E84F24">
        <w:rPr>
          <w:rFonts w:ascii="宋体" w:hAnsi="宋体" w:hint="eastAsia"/>
          <w:szCs w:val="21"/>
        </w:rPr>
        <w:t>错误二：割草电机过流</w:t>
      </w:r>
      <w:r>
        <w:rPr>
          <w:rFonts w:ascii="宋体" w:hAnsi="宋体" w:hint="eastAsia"/>
          <w:szCs w:val="21"/>
        </w:rPr>
        <w:t>、过温</w:t>
      </w:r>
      <w:r w:rsidRPr="00E84F24">
        <w:rPr>
          <w:rFonts w:ascii="宋体" w:hAnsi="宋体" w:hint="eastAsia"/>
          <w:szCs w:val="21"/>
        </w:rPr>
        <w:t>时</w:t>
      </w:r>
      <w:r>
        <w:rPr>
          <w:rFonts w:ascii="宋体" w:hAnsi="宋体" w:hint="eastAsia"/>
          <w:szCs w:val="21"/>
        </w:rPr>
        <w:t>；</w:t>
      </w:r>
    </w:p>
    <w:p w:rsidR="00B51516" w:rsidRPr="00E84F24" w:rsidRDefault="00B51516" w:rsidP="00B51516">
      <w:pPr>
        <w:ind w:leftChars="135" w:left="283"/>
        <w:jc w:val="left"/>
        <w:rPr>
          <w:rFonts w:ascii="宋体" w:hAnsi="宋体"/>
          <w:szCs w:val="21"/>
        </w:rPr>
      </w:pPr>
      <w:r w:rsidRPr="00E84F24">
        <w:rPr>
          <w:rFonts w:ascii="宋体" w:hAnsi="宋体" w:hint="eastAsia"/>
          <w:szCs w:val="21"/>
        </w:rPr>
        <w:t>错误三：行走电机过流</w:t>
      </w:r>
      <w:r>
        <w:rPr>
          <w:rFonts w:ascii="宋体" w:hAnsi="宋体" w:hint="eastAsia"/>
          <w:szCs w:val="21"/>
        </w:rPr>
        <w:t>、过温</w:t>
      </w:r>
      <w:r w:rsidRPr="00E84F24">
        <w:rPr>
          <w:rFonts w:ascii="宋体" w:hAnsi="宋体" w:hint="eastAsia"/>
          <w:szCs w:val="21"/>
        </w:rPr>
        <w:t>时</w:t>
      </w:r>
      <w:r>
        <w:rPr>
          <w:rFonts w:ascii="宋体" w:hAnsi="宋体" w:hint="eastAsia"/>
          <w:szCs w:val="21"/>
        </w:rPr>
        <w:t>；</w:t>
      </w:r>
    </w:p>
    <w:p w:rsidR="00B51516" w:rsidRDefault="00B51516" w:rsidP="00B51516">
      <w:pPr>
        <w:ind w:leftChars="135" w:left="283"/>
        <w:jc w:val="left"/>
        <w:rPr>
          <w:rFonts w:ascii="宋体" w:hAnsi="宋体"/>
          <w:szCs w:val="21"/>
        </w:rPr>
      </w:pPr>
      <w:r w:rsidRPr="00E84F24">
        <w:rPr>
          <w:rFonts w:ascii="宋体" w:hAnsi="宋体" w:hint="eastAsia"/>
          <w:szCs w:val="21"/>
        </w:rPr>
        <w:t>错误四：提升机器时，提升传感器保护</w:t>
      </w:r>
      <w:r>
        <w:rPr>
          <w:rFonts w:ascii="宋体" w:hAnsi="宋体" w:hint="eastAsia"/>
          <w:szCs w:val="21"/>
        </w:rPr>
        <w:t>；</w:t>
      </w:r>
    </w:p>
    <w:p w:rsidR="00B51516" w:rsidRDefault="00B51516" w:rsidP="00B51516">
      <w:pPr>
        <w:ind w:leftChars="135" w:left="283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错误五：</w:t>
      </w:r>
      <w:r w:rsidRPr="00E84F24">
        <w:rPr>
          <w:rFonts w:ascii="宋体" w:hAnsi="宋体" w:hint="eastAsia"/>
          <w:szCs w:val="21"/>
        </w:rPr>
        <w:t>检测到斜坡翻滚角（Roll角）&gt;54度时</w:t>
      </w:r>
    </w:p>
    <w:p w:rsidR="00B51516" w:rsidRDefault="00B51516" w:rsidP="00B51516">
      <w:pPr>
        <w:ind w:leftChars="135" w:left="283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错误六：</w:t>
      </w:r>
      <w:r w:rsidRPr="00E84F24">
        <w:rPr>
          <w:rFonts w:ascii="宋体" w:hAnsi="宋体" w:hint="eastAsia"/>
          <w:szCs w:val="21"/>
        </w:rPr>
        <w:t>检测到斜坡倾斜角（Pitch角）&gt;24度时，改变方向避免更大倾角。如果角度大于35度，刀片及行驶都停止，需要重新输入PIN启动</w:t>
      </w:r>
      <w:r>
        <w:rPr>
          <w:rFonts w:ascii="宋体" w:hAnsi="宋体" w:hint="eastAsia"/>
          <w:szCs w:val="21"/>
        </w:rPr>
        <w:t>；</w:t>
      </w:r>
    </w:p>
    <w:p w:rsidR="00B51516" w:rsidRDefault="00B51516" w:rsidP="00B51516">
      <w:pPr>
        <w:ind w:leftChars="135" w:left="283"/>
        <w:jc w:val="left"/>
        <w:rPr>
          <w:ins w:id="15" w:author="Administrator" w:date="2017-05-12T14:10:00Z"/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错误七：通信异常时；</w:t>
      </w:r>
    </w:p>
    <w:p w:rsidR="005F7297" w:rsidRPr="00E84F24" w:rsidRDefault="005F7297" w:rsidP="00B51516">
      <w:pPr>
        <w:ind w:leftChars="135" w:left="283"/>
        <w:jc w:val="left"/>
        <w:rPr>
          <w:rFonts w:ascii="宋体" w:hAnsi="宋体"/>
          <w:szCs w:val="21"/>
        </w:rPr>
      </w:pPr>
      <w:ins w:id="16" w:author="Administrator" w:date="2017-05-12T14:10:00Z">
        <w:r>
          <w:rPr>
            <w:rFonts w:ascii="宋体" w:hAnsi="宋体" w:hint="eastAsia"/>
            <w:szCs w:val="21"/>
          </w:rPr>
          <w:t>错误八：检测</w:t>
        </w:r>
      </w:ins>
      <w:ins w:id="17" w:author="Administrator" w:date="2017-05-12T14:11:00Z">
        <w:r>
          <w:rPr>
            <w:rFonts w:ascii="宋体" w:hAnsi="宋体" w:hint="eastAsia"/>
            <w:szCs w:val="21"/>
          </w:rPr>
          <w:t>在很小的范围内连续</w:t>
        </w:r>
      </w:ins>
      <w:ins w:id="18" w:author="Administrator" w:date="2017-05-12T14:12:00Z">
        <w:r w:rsidRPr="005F7297">
          <w:rPr>
            <w:rFonts w:ascii="宋体" w:hAnsi="宋体"/>
            <w:color w:val="FF0000"/>
            <w:szCs w:val="21"/>
            <w:rPrChange w:id="19" w:author="Administrator" w:date="2017-05-12T14:12:00Z">
              <w:rPr>
                <w:rFonts w:ascii="宋体" w:hAnsi="宋体"/>
                <w:szCs w:val="21"/>
              </w:rPr>
            </w:rPrChange>
          </w:rPr>
          <w:t>3</w:t>
        </w:r>
        <w:r>
          <w:rPr>
            <w:rFonts w:ascii="宋体" w:hAnsi="宋体" w:hint="eastAsia"/>
            <w:szCs w:val="21"/>
          </w:rPr>
          <w:t>分钟，可能是卡在哪里，输出受困状态预警</w:t>
        </w:r>
      </w:ins>
    </w:p>
    <w:p w:rsidR="00B51516" w:rsidRDefault="00B51516" w:rsidP="00B51516">
      <w:pPr>
        <w:numPr>
          <w:ilvl w:val="0"/>
          <w:numId w:val="1"/>
        </w:numPr>
        <w:jc w:val="left"/>
        <w:rPr>
          <w:ins w:id="20" w:author="Administrator" w:date="2017-06-01T11:05:00Z"/>
          <w:rFonts w:ascii="宋体" w:hAnsi="宋体"/>
          <w:szCs w:val="21"/>
          <w:lang w:val="x-none"/>
        </w:rPr>
      </w:pPr>
      <w:r w:rsidRPr="00E84F24">
        <w:rPr>
          <w:rFonts w:ascii="宋体" w:hAnsi="宋体" w:hint="eastAsia"/>
          <w:szCs w:val="21"/>
          <w:lang w:val="x-none"/>
        </w:rPr>
        <w:t>工作历史记录：时间，比例，模式等。参考本田“HondaMiimo-GBR.pdf”</w:t>
      </w:r>
      <w:r>
        <w:rPr>
          <w:rFonts w:ascii="宋体" w:hAnsi="宋体" w:hint="eastAsia"/>
          <w:szCs w:val="21"/>
          <w:lang w:val="x-none"/>
        </w:rPr>
        <w:t>；</w:t>
      </w:r>
    </w:p>
    <w:p w:rsidR="008D4C70" w:rsidRDefault="008D4C70" w:rsidP="00B51516">
      <w:pPr>
        <w:numPr>
          <w:ilvl w:val="0"/>
          <w:numId w:val="1"/>
        </w:numPr>
        <w:jc w:val="left"/>
        <w:rPr>
          <w:ins w:id="21" w:author="Administrator" w:date="2017-06-01T11:05:00Z"/>
          <w:rFonts w:ascii="宋体" w:hAnsi="宋体"/>
          <w:szCs w:val="21"/>
          <w:lang w:val="x-none"/>
        </w:rPr>
      </w:pPr>
      <w:ins w:id="22" w:author="Administrator" w:date="2017-06-01T11:05:00Z">
        <w:r>
          <w:rPr>
            <w:rFonts w:ascii="宋体" w:hAnsi="宋体" w:hint="eastAsia"/>
            <w:szCs w:val="21"/>
            <w:lang w:val="x-none"/>
          </w:rPr>
          <w:t>自动工作模式：</w:t>
        </w:r>
      </w:ins>
      <w:ins w:id="23" w:author="Administrator" w:date="2017-06-01T11:06:00Z">
        <w:r>
          <w:rPr>
            <w:rFonts w:ascii="宋体" w:hAnsi="宋体" w:hint="eastAsia"/>
            <w:szCs w:val="21"/>
            <w:lang w:val="x-none"/>
          </w:rPr>
          <w:t>只有一个分区的情况下，用户首先选定</w:t>
        </w:r>
      </w:ins>
      <w:ins w:id="24" w:author="Administrator" w:date="2017-06-01T11:05:00Z">
        <w:r>
          <w:rPr>
            <w:rFonts w:hint="eastAsia"/>
          </w:rPr>
          <w:t>设计者提供</w:t>
        </w:r>
      </w:ins>
      <w:ins w:id="25" w:author="Administrator" w:date="2017-06-01T11:06:00Z">
        <w:r>
          <w:rPr>
            <w:rFonts w:hint="eastAsia"/>
          </w:rPr>
          <w:t>的</w:t>
        </w:r>
      </w:ins>
      <w:ins w:id="26" w:author="Administrator" w:date="2017-06-01T11:05:00Z">
        <w:r>
          <w:rPr>
            <w:rFonts w:hint="eastAsia"/>
          </w:rPr>
          <w:t>参考的</w:t>
        </w:r>
      </w:ins>
      <w:ins w:id="27" w:author="Administrator" w:date="2017-06-01T11:06:00Z">
        <w:r>
          <w:rPr>
            <w:rFonts w:hint="eastAsia"/>
          </w:rPr>
          <w:t>草坪</w:t>
        </w:r>
      </w:ins>
      <w:ins w:id="28" w:author="Administrator" w:date="2017-06-01T11:05:00Z">
        <w:r>
          <w:rPr>
            <w:rFonts w:hint="eastAsia"/>
          </w:rPr>
          <w:t>面积</w:t>
        </w:r>
      </w:ins>
      <w:ins w:id="29" w:author="Administrator" w:date="2017-06-01T11:06:00Z">
        <w:r>
          <w:rPr>
            <w:rFonts w:hint="eastAsia"/>
          </w:rPr>
          <w:t>，自动具有工作</w:t>
        </w:r>
      </w:ins>
      <w:ins w:id="30" w:author="Administrator" w:date="2017-06-01T11:05:00Z">
        <w:r>
          <w:rPr>
            <w:rFonts w:hint="eastAsia"/>
          </w:rPr>
          <w:t>时间。</w:t>
        </w:r>
      </w:ins>
    </w:p>
    <w:p w:rsidR="008D4C70" w:rsidRPr="00E84F24" w:rsidDel="00385455" w:rsidRDefault="008D4C70" w:rsidP="00B51516">
      <w:pPr>
        <w:numPr>
          <w:ilvl w:val="0"/>
          <w:numId w:val="1"/>
        </w:numPr>
        <w:jc w:val="left"/>
        <w:rPr>
          <w:del w:id="31" w:author="Administrator" w:date="2017-06-01T11:07:00Z"/>
          <w:rFonts w:ascii="宋体" w:hAnsi="宋体"/>
          <w:szCs w:val="21"/>
          <w:lang w:val="x-none"/>
        </w:rPr>
      </w:pPr>
    </w:p>
    <w:p w:rsidR="00B51516" w:rsidRDefault="00B51516" w:rsidP="00B51516">
      <w:pPr>
        <w:numPr>
          <w:ilvl w:val="0"/>
          <w:numId w:val="2"/>
        </w:numPr>
        <w:jc w:val="left"/>
        <w:rPr>
          <w:ins w:id="32" w:author="Administrator" w:date="2017-06-01T11:03:00Z"/>
          <w:rFonts w:ascii="宋体" w:hAnsi="宋体"/>
          <w:szCs w:val="21"/>
        </w:rPr>
      </w:pPr>
      <w:r w:rsidRPr="00E84F24">
        <w:rPr>
          <w:rFonts w:ascii="宋体" w:hAnsi="宋体" w:hint="eastAsia"/>
          <w:szCs w:val="21"/>
        </w:rPr>
        <w:t>定时开关机与工作预约：可以设置</w:t>
      </w:r>
      <w:ins w:id="33" w:author="Administrator" w:date="2017-06-01T11:08:00Z">
        <w:r w:rsidR="000B4CD9">
          <w:rPr>
            <w:rFonts w:ascii="宋体" w:hAnsi="宋体" w:hint="eastAsia"/>
            <w:szCs w:val="21"/>
          </w:rPr>
          <w:t>哪一天、几点启动、工作几个小时</w:t>
        </w:r>
      </w:ins>
      <w:ins w:id="34" w:author="Administrator" w:date="2017-06-01T11:09:00Z">
        <w:r w:rsidR="0004277C">
          <w:rPr>
            <w:rFonts w:ascii="宋体" w:hAnsi="宋体" w:hint="eastAsia"/>
            <w:szCs w:val="21"/>
          </w:rPr>
          <w:t>共</w:t>
        </w:r>
      </w:ins>
      <w:ins w:id="35" w:author="Administrator" w:date="2017-06-01T11:08:00Z">
        <w:r w:rsidR="000B4CD9">
          <w:rPr>
            <w:rFonts w:ascii="宋体" w:hAnsi="宋体" w:hint="eastAsia"/>
            <w:szCs w:val="21"/>
          </w:rPr>
          <w:t>三个参数</w:t>
        </w:r>
      </w:ins>
      <w:ins w:id="36" w:author="Administrator" w:date="2017-06-01T11:09:00Z">
        <w:r w:rsidR="0004277C">
          <w:rPr>
            <w:rFonts w:ascii="宋体" w:hAnsi="宋体" w:hint="eastAsia"/>
            <w:szCs w:val="21"/>
          </w:rPr>
          <w:t>，</w:t>
        </w:r>
      </w:ins>
      <w:del w:id="37" w:author="Administrator" w:date="2017-06-01T11:08:00Z">
        <w:r w:rsidRPr="00E84F24" w:rsidDel="000B4CD9">
          <w:rPr>
            <w:rFonts w:ascii="宋体" w:hAnsi="宋体" w:hint="eastAsia"/>
            <w:szCs w:val="21"/>
          </w:rPr>
          <w:delText>当天中的某个时间，或者是一周七天中某几天的00-24H某个时间段，机器按照设计好的路径外出工作，</w:delText>
        </w:r>
      </w:del>
      <w:r w:rsidRPr="00E84F24">
        <w:rPr>
          <w:rFonts w:ascii="宋体" w:hAnsi="宋体" w:hint="eastAsia"/>
          <w:szCs w:val="21"/>
        </w:rPr>
        <w:t>工作完成后自动返航充电</w:t>
      </w:r>
      <w:r>
        <w:rPr>
          <w:rFonts w:ascii="宋体" w:hAnsi="宋体" w:hint="eastAsia"/>
          <w:szCs w:val="21"/>
        </w:rPr>
        <w:t>；</w:t>
      </w:r>
    </w:p>
    <w:p w:rsidR="000B4CD9" w:rsidRPr="000B4CD9" w:rsidRDefault="00ED7F17">
      <w:pPr>
        <w:numPr>
          <w:ilvl w:val="1"/>
          <w:numId w:val="2"/>
        </w:numPr>
        <w:jc w:val="left"/>
        <w:rPr>
          <w:ins w:id="38" w:author="Administrator" w:date="2017-06-01T11:08:00Z"/>
          <w:rFonts w:ascii="宋体" w:hAnsi="宋体"/>
          <w:szCs w:val="21"/>
          <w:rPrChange w:id="39" w:author="Administrator" w:date="2017-06-01T11:08:00Z">
            <w:rPr>
              <w:ins w:id="40" w:author="Administrator" w:date="2017-06-01T11:08:00Z"/>
            </w:rPr>
          </w:rPrChange>
        </w:rPr>
        <w:pPrChange w:id="41" w:author="Administrator" w:date="2017-06-01T11:03:00Z">
          <w:pPr>
            <w:numPr>
              <w:numId w:val="2"/>
            </w:numPr>
            <w:ind w:left="420" w:hanging="420"/>
            <w:jc w:val="left"/>
          </w:pPr>
        </w:pPrChange>
      </w:pPr>
      <w:ins w:id="42" w:author="Administrator" w:date="2017-06-01T11:10:00Z">
        <w:r>
          <w:rPr>
            <w:rFonts w:hint="eastAsia"/>
          </w:rPr>
          <w:t>每一天工作时长的默认值跟推荐的自动工作值一样，可以进行修改</w:t>
        </w:r>
      </w:ins>
    </w:p>
    <w:p w:rsidR="009C0E83" w:rsidRPr="00E84F24" w:rsidRDefault="000B7929">
      <w:pPr>
        <w:numPr>
          <w:ilvl w:val="1"/>
          <w:numId w:val="2"/>
        </w:numPr>
        <w:jc w:val="left"/>
        <w:rPr>
          <w:rFonts w:ascii="宋体" w:hAnsi="宋体"/>
          <w:szCs w:val="21"/>
        </w:rPr>
        <w:pPrChange w:id="43" w:author="Administrator" w:date="2017-06-01T11:03:00Z">
          <w:pPr>
            <w:numPr>
              <w:numId w:val="2"/>
            </w:numPr>
            <w:ind w:left="420" w:hanging="420"/>
            <w:jc w:val="left"/>
          </w:pPr>
        </w:pPrChange>
      </w:pPr>
      <w:ins w:id="44" w:author="Administrator" w:date="2017-06-01T13:34:00Z">
        <w:r>
          <w:rPr>
            <w:rFonts w:ascii="宋体" w:hAnsi="宋体" w:hint="eastAsia"/>
            <w:szCs w:val="21"/>
          </w:rPr>
          <w:t>参考宝时得</w:t>
        </w:r>
      </w:ins>
    </w:p>
    <w:p w:rsidR="00B51516" w:rsidRDefault="00B51516" w:rsidP="00B51516">
      <w:pPr>
        <w:numPr>
          <w:ilvl w:val="0"/>
          <w:numId w:val="2"/>
        </w:numPr>
        <w:jc w:val="left"/>
        <w:rPr>
          <w:ins w:id="45" w:author="Administrator" w:date="2017-06-01T11:11:00Z"/>
          <w:rFonts w:ascii="宋体" w:hAnsi="宋体"/>
          <w:szCs w:val="21"/>
        </w:rPr>
      </w:pPr>
      <w:r w:rsidRPr="00E84F24">
        <w:rPr>
          <w:rFonts w:ascii="宋体" w:hAnsi="宋体" w:hint="eastAsia"/>
          <w:szCs w:val="21"/>
        </w:rPr>
        <w:t>碰撞避免：碰到障碍物后，执行避障程序</w:t>
      </w:r>
      <w:del w:id="46" w:author="Administrator" w:date="2017-06-01T11:12:00Z">
        <w:r w:rsidDel="00ED7F17">
          <w:rPr>
            <w:rFonts w:ascii="宋体" w:hAnsi="宋体" w:hint="eastAsia"/>
            <w:szCs w:val="21"/>
          </w:rPr>
          <w:delText>a</w:delText>
        </w:r>
      </w:del>
      <w:r>
        <w:rPr>
          <w:rFonts w:ascii="宋体" w:hAnsi="宋体" w:hint="eastAsia"/>
          <w:szCs w:val="21"/>
        </w:rPr>
        <w:t>；</w:t>
      </w:r>
    </w:p>
    <w:p w:rsidR="00ED7F17" w:rsidRPr="00E84F24" w:rsidRDefault="00ED7F17">
      <w:pPr>
        <w:numPr>
          <w:ilvl w:val="1"/>
          <w:numId w:val="2"/>
        </w:numPr>
        <w:jc w:val="left"/>
        <w:rPr>
          <w:rFonts w:ascii="宋体" w:hAnsi="宋体"/>
          <w:szCs w:val="21"/>
        </w:rPr>
        <w:pPrChange w:id="47" w:author="Administrator" w:date="2017-06-01T11:11:00Z">
          <w:pPr>
            <w:numPr>
              <w:numId w:val="2"/>
            </w:numPr>
            <w:ind w:left="420" w:hanging="420"/>
            <w:jc w:val="left"/>
          </w:pPr>
        </w:pPrChange>
      </w:pPr>
      <w:ins w:id="48" w:author="Administrator" w:date="2017-06-01T11:11:00Z">
        <w:r>
          <w:rPr>
            <w:rFonts w:hint="eastAsia"/>
          </w:rPr>
          <w:t>后退一定距离，然后随机变转速，</w:t>
        </w:r>
        <w:proofErr w:type="gramStart"/>
        <w:r>
          <w:rPr>
            <w:rFonts w:hint="eastAsia"/>
          </w:rPr>
          <w:t>不</w:t>
        </w:r>
        <w:proofErr w:type="gramEnd"/>
        <w:r>
          <w:rPr>
            <w:rFonts w:hint="eastAsia"/>
          </w:rPr>
          <w:t>停机，直接转向</w:t>
        </w:r>
      </w:ins>
    </w:p>
    <w:p w:rsidR="00B51516" w:rsidRPr="008A407A" w:rsidRDefault="00B51516" w:rsidP="00B51516">
      <w:pPr>
        <w:numPr>
          <w:ilvl w:val="0"/>
          <w:numId w:val="2"/>
        </w:numPr>
        <w:jc w:val="left"/>
        <w:rPr>
          <w:rFonts w:ascii="宋体" w:hAnsi="宋体"/>
          <w:szCs w:val="21"/>
        </w:rPr>
      </w:pPr>
      <w:r w:rsidRPr="008A407A">
        <w:rPr>
          <w:rFonts w:ascii="宋体" w:hAnsi="宋体" w:hint="eastAsia"/>
          <w:szCs w:val="21"/>
          <w:lang w:val="x-none"/>
        </w:rPr>
        <w:t>边界识别：电磁传感器可以识别出埋线所设置的边界</w:t>
      </w:r>
      <w:r>
        <w:rPr>
          <w:rFonts w:ascii="宋体" w:hAnsi="宋体" w:hint="eastAsia"/>
          <w:szCs w:val="21"/>
          <w:lang w:val="x-none"/>
        </w:rPr>
        <w:t>，并且接近边界时会改变行驶路线</w:t>
      </w:r>
      <w:r w:rsidRPr="008A407A">
        <w:rPr>
          <w:rFonts w:ascii="宋体" w:hAnsi="宋体" w:hint="eastAsia"/>
          <w:szCs w:val="21"/>
          <w:lang w:val="x-none"/>
        </w:rPr>
        <w:t>；</w:t>
      </w:r>
    </w:p>
    <w:p w:rsidR="00B51516" w:rsidRPr="00F82C05" w:rsidRDefault="00B51516" w:rsidP="00B51516">
      <w:pPr>
        <w:numPr>
          <w:ilvl w:val="0"/>
          <w:numId w:val="2"/>
        </w:num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割草模式： </w:t>
      </w:r>
      <w:ins w:id="49" w:author="Administrator" w:date="2017-04-28T09:32:00Z">
        <w:r w:rsidR="005F101B">
          <w:rPr>
            <w:rFonts w:ascii="宋体" w:hAnsi="宋体" w:hint="eastAsia"/>
            <w:szCs w:val="21"/>
          </w:rPr>
          <w:t>全自动</w:t>
        </w:r>
      </w:ins>
      <w:r>
        <w:rPr>
          <w:rFonts w:ascii="宋体" w:hAnsi="宋体" w:hint="eastAsia"/>
          <w:szCs w:val="21"/>
        </w:rPr>
        <w:t>随机模式</w:t>
      </w:r>
      <w:ins w:id="50" w:author="Administrator" w:date="2017-05-04T09:26:00Z">
        <w:r w:rsidR="00003BFB">
          <w:rPr>
            <w:rFonts w:ascii="宋体" w:hAnsi="宋体" w:hint="eastAsia"/>
            <w:szCs w:val="21"/>
          </w:rPr>
          <w:t>（</w:t>
        </w:r>
      </w:ins>
      <w:ins w:id="51" w:author="Administrator" w:date="2017-05-04T09:27:00Z">
        <w:r w:rsidR="00003BFB">
          <w:rPr>
            <w:rFonts w:ascii="宋体" w:hAnsi="宋体" w:hint="eastAsia"/>
            <w:szCs w:val="21"/>
          </w:rPr>
          <w:t>视</w:t>
        </w:r>
      </w:ins>
      <w:ins w:id="52" w:author="Administrator" w:date="2017-05-04T09:26:00Z">
        <w:r w:rsidR="00003BFB">
          <w:rPr>
            <w:rFonts w:ascii="宋体" w:hAnsi="宋体" w:hint="eastAsia"/>
            <w:szCs w:val="21"/>
          </w:rPr>
          <w:t>GPS</w:t>
        </w:r>
      </w:ins>
      <w:ins w:id="53" w:author="Administrator" w:date="2017-05-04T09:27:00Z">
        <w:r w:rsidR="00003BFB">
          <w:rPr>
            <w:rFonts w:ascii="宋体" w:hAnsi="宋体" w:hint="eastAsia"/>
            <w:szCs w:val="21"/>
          </w:rPr>
          <w:t>的效果</w:t>
        </w:r>
      </w:ins>
      <w:ins w:id="54" w:author="Administrator" w:date="2017-05-04T09:26:00Z">
        <w:r w:rsidR="00003BFB">
          <w:rPr>
            <w:rFonts w:ascii="宋体" w:hAnsi="宋体" w:hint="eastAsia"/>
            <w:szCs w:val="21"/>
          </w:rPr>
          <w:t>，</w:t>
        </w:r>
      </w:ins>
      <w:ins w:id="55" w:author="Administrator" w:date="2017-05-04T09:27:00Z">
        <w:r w:rsidR="00003BFB">
          <w:rPr>
            <w:rFonts w:ascii="宋体" w:hAnsi="宋体" w:hint="eastAsia"/>
            <w:szCs w:val="21"/>
          </w:rPr>
          <w:t>决定</w:t>
        </w:r>
      </w:ins>
      <w:ins w:id="56" w:author="Administrator" w:date="2017-05-04T09:26:00Z">
        <w:r w:rsidR="00003BFB">
          <w:rPr>
            <w:rFonts w:ascii="宋体" w:hAnsi="宋体" w:hint="eastAsia"/>
            <w:szCs w:val="21"/>
          </w:rPr>
          <w:t>进行</w:t>
        </w:r>
      </w:ins>
      <w:ins w:id="57" w:author="Administrator" w:date="2017-05-04T09:27:00Z">
        <w:r w:rsidR="00003BFB">
          <w:rPr>
            <w:rFonts w:ascii="宋体" w:hAnsi="宋体" w:hint="eastAsia"/>
            <w:szCs w:val="21"/>
          </w:rPr>
          <w:t>何种路径规划</w:t>
        </w:r>
      </w:ins>
      <w:ins w:id="58" w:author="Administrator" w:date="2017-05-04T09:26:00Z">
        <w:r w:rsidR="00003BFB">
          <w:rPr>
            <w:rFonts w:ascii="宋体" w:hAnsi="宋体" w:hint="eastAsia"/>
            <w:szCs w:val="21"/>
          </w:rPr>
          <w:t>）</w:t>
        </w:r>
      </w:ins>
      <w:r>
        <w:rPr>
          <w:rFonts w:ascii="宋体" w:hAnsi="宋体" w:hint="eastAsia"/>
          <w:szCs w:val="21"/>
        </w:rPr>
        <w:t>、</w:t>
      </w:r>
      <w:r w:rsidRPr="000601B5">
        <w:rPr>
          <w:rFonts w:ascii="宋体" w:hAnsi="宋体" w:hint="eastAsia"/>
          <w:szCs w:val="21"/>
        </w:rPr>
        <w:t>渐开线模式（</w:t>
      </w:r>
      <w:del w:id="59" w:author="Administrator" w:date="2017-04-28T09:33:00Z">
        <w:r w:rsidRPr="000601B5" w:rsidDel="005F101B">
          <w:rPr>
            <w:rFonts w:ascii="宋体" w:hAnsi="宋体" w:hint="eastAsia"/>
            <w:szCs w:val="21"/>
          </w:rPr>
          <w:delText>手动</w:delText>
        </w:r>
      </w:del>
      <w:ins w:id="60" w:author="Administrator" w:date="2017-04-28T09:33:00Z">
        <w:r w:rsidR="005F101B">
          <w:rPr>
            <w:rFonts w:ascii="宋体" w:hAnsi="宋体" w:hint="eastAsia"/>
            <w:szCs w:val="21"/>
          </w:rPr>
          <w:t>APP</w:t>
        </w:r>
      </w:ins>
      <w:r w:rsidRPr="000601B5">
        <w:rPr>
          <w:rFonts w:ascii="宋体" w:hAnsi="宋体" w:hint="eastAsia"/>
          <w:szCs w:val="21"/>
        </w:rPr>
        <w:t>遥控</w:t>
      </w:r>
      <w:ins w:id="61" w:author="Administrator" w:date="2017-04-28T09:33:00Z">
        <w:r w:rsidR="005F101B">
          <w:rPr>
            <w:rFonts w:ascii="宋体" w:hAnsi="宋体" w:hint="eastAsia"/>
            <w:szCs w:val="21"/>
          </w:rPr>
          <w:t>或者人工搬运</w:t>
        </w:r>
      </w:ins>
      <w:r w:rsidRPr="000601B5">
        <w:rPr>
          <w:rFonts w:ascii="宋体" w:hAnsi="宋体" w:hint="eastAsia"/>
          <w:szCs w:val="21"/>
        </w:rPr>
        <w:t>到指定位置，然后执行此模式）</w:t>
      </w:r>
      <w:del w:id="62" w:author="Administrator" w:date="2017-04-28T09:33:00Z">
        <w:r w:rsidDel="005F101B">
          <w:rPr>
            <w:rFonts w:ascii="宋体" w:hAnsi="宋体" w:hint="eastAsia"/>
            <w:szCs w:val="21"/>
          </w:rPr>
          <w:delText>、</w:delText>
        </w:r>
        <w:r w:rsidRPr="00C84040" w:rsidDel="005F101B">
          <w:rPr>
            <w:rFonts w:ascii="宋体" w:hAnsi="宋体" w:hint="eastAsia"/>
            <w:szCs w:val="21"/>
          </w:rPr>
          <w:delText>往复直线模式</w:delText>
        </w:r>
      </w:del>
      <w:r w:rsidRPr="00C84040">
        <w:rPr>
          <w:rFonts w:ascii="宋体" w:hAnsi="宋体" w:hint="eastAsia"/>
          <w:szCs w:val="21"/>
        </w:rPr>
        <w:t>；</w:t>
      </w:r>
    </w:p>
    <w:p w:rsidR="00AB581C" w:rsidRPr="00E20A55" w:rsidRDefault="00AB581C" w:rsidP="00B51516">
      <w:pPr>
        <w:numPr>
          <w:ilvl w:val="0"/>
          <w:numId w:val="2"/>
        </w:numPr>
        <w:jc w:val="left"/>
        <w:rPr>
          <w:ins w:id="63" w:author="Administrator" w:date="2017-05-25T14:09:00Z"/>
          <w:rFonts w:ascii="宋体" w:hAnsi="宋体"/>
          <w:szCs w:val="21"/>
          <w:rPrChange w:id="64" w:author="Administrator" w:date="2017-05-25T14:09:00Z">
            <w:rPr>
              <w:ins w:id="65" w:author="Administrator" w:date="2017-05-25T14:09:00Z"/>
            </w:rPr>
          </w:rPrChange>
        </w:rPr>
      </w:pPr>
      <w:ins w:id="66" w:author="Administrator" w:date="2017-05-24T14:30:00Z">
        <w:r>
          <w:rPr>
            <w:rFonts w:ascii="宋体" w:hAnsi="宋体" w:hint="eastAsia"/>
            <w:szCs w:val="21"/>
          </w:rPr>
          <w:t>渐开线模式</w:t>
        </w:r>
      </w:ins>
      <w:ins w:id="67" w:author="Administrator" w:date="2017-05-24T14:31:00Z">
        <w:r>
          <w:rPr>
            <w:rFonts w:ascii="宋体" w:hAnsi="宋体" w:hint="eastAsia"/>
            <w:szCs w:val="21"/>
          </w:rPr>
          <w:t>：对于随机行走的机器，</w:t>
        </w:r>
      </w:ins>
      <w:ins w:id="68" w:author="Administrator" w:date="2017-05-24T14:36:00Z">
        <w:r>
          <w:rPr>
            <w:rFonts w:hint="eastAsia"/>
          </w:rPr>
          <w:t>自动检测到草高于平均水平，就会自动启动割草，可以设置高于平均水平的灵敏度，即</w:t>
        </w:r>
      </w:ins>
      <w:ins w:id="69" w:author="Administrator" w:date="2017-05-24T16:28:00Z">
        <w:r w:rsidR="00F35BBC">
          <w:rPr>
            <w:rFonts w:hint="eastAsia"/>
          </w:rPr>
          <w:t>启动的</w:t>
        </w:r>
      </w:ins>
      <w:ins w:id="70" w:author="Administrator" w:date="2017-05-24T14:36:00Z">
        <w:r>
          <w:rPr>
            <w:rFonts w:hint="eastAsia"/>
          </w:rPr>
          <w:t>频繁程度。可以很快地</w:t>
        </w:r>
        <w:proofErr w:type="gramStart"/>
        <w:r>
          <w:rPr>
            <w:rFonts w:hint="eastAsia"/>
          </w:rPr>
          <w:t>割比较</w:t>
        </w:r>
        <w:proofErr w:type="gramEnd"/>
        <w:r>
          <w:rPr>
            <w:rFonts w:hint="eastAsia"/>
          </w:rPr>
          <w:t>高的一片草</w:t>
        </w:r>
      </w:ins>
      <w:ins w:id="71" w:author="Administrator" w:date="2017-05-24T15:03:00Z">
        <w:r w:rsidR="0001635E">
          <w:rPr>
            <w:rFonts w:hint="eastAsia"/>
          </w:rPr>
          <w:t>，完成后会自动进入全局模式</w:t>
        </w:r>
      </w:ins>
      <w:ins w:id="72" w:author="Administrator" w:date="2017-05-24T14:37:00Z">
        <w:r w:rsidR="00F66521">
          <w:rPr>
            <w:rFonts w:hint="eastAsia"/>
          </w:rPr>
          <w:t>；对于带路径规划的机器，</w:t>
        </w:r>
        <w:r>
          <w:rPr>
            <w:rFonts w:hint="eastAsia"/>
          </w:rPr>
          <w:t>只走渐开线运动，不做</w:t>
        </w:r>
        <w:proofErr w:type="gramStart"/>
        <w:r>
          <w:rPr>
            <w:rFonts w:hint="eastAsia"/>
          </w:rPr>
          <w:t>草高度</w:t>
        </w:r>
        <w:proofErr w:type="gramEnd"/>
        <w:r>
          <w:rPr>
            <w:rFonts w:hint="eastAsia"/>
          </w:rPr>
          <w:t>检测，用于遥控定点割草</w:t>
        </w:r>
      </w:ins>
    </w:p>
    <w:p w:rsidR="00E20A55" w:rsidRDefault="00E20A55" w:rsidP="00B51516">
      <w:pPr>
        <w:numPr>
          <w:ilvl w:val="0"/>
          <w:numId w:val="2"/>
        </w:numPr>
        <w:jc w:val="left"/>
        <w:rPr>
          <w:ins w:id="73" w:author="Administrator" w:date="2017-05-24T14:30:00Z"/>
          <w:rFonts w:ascii="宋体" w:hAnsi="宋体"/>
          <w:szCs w:val="21"/>
        </w:rPr>
      </w:pPr>
      <w:ins w:id="74" w:author="Administrator" w:date="2017-05-25T14:10:00Z">
        <w:r>
          <w:rPr>
            <w:rFonts w:ascii="宋体" w:hAnsi="宋体" w:hint="eastAsia"/>
            <w:szCs w:val="21"/>
          </w:rPr>
          <w:t>草高自动检测功能；</w:t>
        </w:r>
      </w:ins>
    </w:p>
    <w:p w:rsidR="00B51516" w:rsidRDefault="00B51516" w:rsidP="00B51516">
      <w:pPr>
        <w:numPr>
          <w:ilvl w:val="0"/>
          <w:numId w:val="2"/>
        </w:numPr>
        <w:jc w:val="left"/>
        <w:rPr>
          <w:ins w:id="75" w:author="Administrator" w:date="2017-06-01T10:51:00Z"/>
          <w:rFonts w:ascii="宋体" w:hAnsi="宋体"/>
          <w:szCs w:val="21"/>
        </w:rPr>
      </w:pPr>
      <w:r w:rsidRPr="00E84F24">
        <w:rPr>
          <w:rFonts w:ascii="宋体" w:hAnsi="宋体" w:hint="eastAsia"/>
          <w:szCs w:val="21"/>
        </w:rPr>
        <w:t>自动回航充电：通过BMS对电量进行实时估计，电量低于设定值时返回充电站</w:t>
      </w:r>
      <w:r>
        <w:rPr>
          <w:rFonts w:ascii="宋体" w:hAnsi="宋体" w:hint="eastAsia"/>
          <w:szCs w:val="21"/>
        </w:rPr>
        <w:t>；</w:t>
      </w:r>
    </w:p>
    <w:p w:rsidR="00F232BD" w:rsidRDefault="00F232BD">
      <w:pPr>
        <w:numPr>
          <w:ilvl w:val="1"/>
          <w:numId w:val="2"/>
        </w:numPr>
        <w:jc w:val="left"/>
        <w:rPr>
          <w:ins w:id="76" w:author="Administrator" w:date="2017-06-01T10:54:00Z"/>
          <w:rFonts w:ascii="宋体" w:hAnsi="宋体"/>
          <w:szCs w:val="21"/>
        </w:rPr>
        <w:pPrChange w:id="77" w:author="Administrator" w:date="2017-06-01T10:51:00Z">
          <w:pPr>
            <w:numPr>
              <w:numId w:val="2"/>
            </w:numPr>
            <w:ind w:left="420" w:hanging="420"/>
            <w:jc w:val="left"/>
          </w:pPr>
        </w:pPrChange>
      </w:pPr>
      <w:ins w:id="78" w:author="Administrator" w:date="2017-06-01T10:52:00Z">
        <w:r>
          <w:rPr>
            <w:rFonts w:ascii="宋体" w:hAnsi="宋体" w:hint="eastAsia"/>
            <w:szCs w:val="21"/>
          </w:rPr>
          <w:t>回基站方式：碰到边界</w:t>
        </w:r>
      </w:ins>
      <w:ins w:id="79" w:author="Administrator" w:date="2017-06-01T10:53:00Z">
        <w:r>
          <w:rPr>
            <w:rFonts w:ascii="宋体" w:hAnsi="宋体" w:hint="eastAsia"/>
            <w:szCs w:val="21"/>
          </w:rPr>
          <w:t>线后，先旋转摆正姿态，然后逆时针</w:t>
        </w:r>
      </w:ins>
      <w:ins w:id="80" w:author="Administrator" w:date="2017-06-01T10:54:00Z">
        <w:r>
          <w:rPr>
            <w:rFonts w:ascii="宋体" w:hAnsi="宋体" w:hint="eastAsia"/>
            <w:szCs w:val="21"/>
          </w:rPr>
          <w:t>延线回充；</w:t>
        </w:r>
      </w:ins>
    </w:p>
    <w:p w:rsidR="00F232BD" w:rsidRPr="00E84F24" w:rsidRDefault="009C0E2C">
      <w:pPr>
        <w:numPr>
          <w:ilvl w:val="1"/>
          <w:numId w:val="2"/>
        </w:numPr>
        <w:jc w:val="left"/>
        <w:rPr>
          <w:rFonts w:ascii="宋体" w:hAnsi="宋体"/>
          <w:szCs w:val="21"/>
        </w:rPr>
        <w:pPrChange w:id="81" w:author="Administrator" w:date="2017-06-01T10:51:00Z">
          <w:pPr>
            <w:numPr>
              <w:numId w:val="2"/>
            </w:numPr>
            <w:ind w:left="420" w:hanging="420"/>
            <w:jc w:val="left"/>
          </w:pPr>
        </w:pPrChange>
      </w:pPr>
      <w:ins w:id="82" w:author="Administrator" w:date="2017-06-01T10:58:00Z">
        <w:r>
          <w:rPr>
            <w:rFonts w:ascii="宋体" w:hAnsi="宋体" w:hint="eastAsia"/>
            <w:szCs w:val="21"/>
          </w:rPr>
          <w:t>若处于分区状态，则</w:t>
        </w:r>
        <w:proofErr w:type="gramStart"/>
        <w:r>
          <w:rPr>
            <w:rFonts w:ascii="宋体" w:hAnsi="宋体" w:hint="eastAsia"/>
            <w:szCs w:val="21"/>
          </w:rPr>
          <w:t>延着</w:t>
        </w:r>
        <w:proofErr w:type="gramEnd"/>
        <w:r>
          <w:rPr>
            <w:rFonts w:ascii="宋体" w:hAnsi="宋体" w:hint="eastAsia"/>
            <w:szCs w:val="21"/>
          </w:rPr>
          <w:t>边界线</w:t>
        </w:r>
      </w:ins>
      <w:ins w:id="83" w:author="Administrator" w:date="2017-06-01T10:59:00Z">
        <w:r w:rsidR="00C26010">
          <w:rPr>
            <w:rFonts w:ascii="宋体" w:hAnsi="宋体" w:hint="eastAsia"/>
            <w:szCs w:val="21"/>
          </w:rPr>
          <w:t>按照所设置的分区参数，走到充电前所在的区</w:t>
        </w:r>
      </w:ins>
    </w:p>
    <w:p w:rsidR="00B51516" w:rsidRPr="00E84F24" w:rsidDel="001E3B3F" w:rsidRDefault="00B51516" w:rsidP="00B51516">
      <w:pPr>
        <w:numPr>
          <w:ilvl w:val="0"/>
          <w:numId w:val="2"/>
        </w:numPr>
        <w:jc w:val="left"/>
        <w:rPr>
          <w:del w:id="84" w:author="Administrator" w:date="2017-06-01T10:57:00Z"/>
          <w:rFonts w:ascii="宋体" w:hAnsi="宋体"/>
          <w:szCs w:val="21"/>
        </w:rPr>
      </w:pPr>
      <w:del w:id="85" w:author="Administrator" w:date="2017-06-01T10:57:00Z">
        <w:r w:rsidRPr="00E84F24" w:rsidDel="001E3B3F">
          <w:rPr>
            <w:rFonts w:ascii="宋体" w:hAnsi="宋体" w:hint="eastAsia"/>
            <w:szCs w:val="21"/>
          </w:rPr>
          <w:delText>回基站方式：</w:delText>
        </w:r>
        <w:r w:rsidRPr="00E84F24" w:rsidDel="001E3B3F">
          <w:rPr>
            <w:rFonts w:ascii="宋体" w:hAnsi="宋体"/>
            <w:szCs w:val="21"/>
          </w:rPr>
          <w:delText>碰到边界线</w:delText>
        </w:r>
        <w:r w:rsidRPr="00E84F24" w:rsidDel="001E3B3F">
          <w:rPr>
            <w:rFonts w:ascii="宋体" w:hAnsi="宋体" w:hint="eastAsia"/>
            <w:szCs w:val="21"/>
          </w:rPr>
          <w:delText>，延着边界线返回</w:delText>
        </w:r>
        <w:r w:rsidDel="001E3B3F">
          <w:rPr>
            <w:rFonts w:ascii="宋体" w:hAnsi="宋体" w:hint="eastAsia"/>
            <w:szCs w:val="21"/>
          </w:rPr>
          <w:delText>；</w:delText>
        </w:r>
      </w:del>
    </w:p>
    <w:p w:rsidR="00B51516" w:rsidRDefault="00B51516" w:rsidP="00B51516">
      <w:pPr>
        <w:numPr>
          <w:ilvl w:val="0"/>
          <w:numId w:val="2"/>
        </w:numPr>
        <w:jc w:val="left"/>
        <w:rPr>
          <w:rFonts w:ascii="宋体" w:hAnsi="宋体"/>
          <w:szCs w:val="21"/>
          <w:lang w:val="x-none"/>
        </w:rPr>
      </w:pPr>
      <w:proofErr w:type="gramStart"/>
      <w:r>
        <w:rPr>
          <w:rFonts w:ascii="宋体" w:hAnsi="宋体" w:hint="eastAsia"/>
          <w:szCs w:val="21"/>
          <w:lang w:val="x-none"/>
        </w:rPr>
        <w:t>具有惯导</w:t>
      </w:r>
      <w:proofErr w:type="gramEnd"/>
      <w:r>
        <w:rPr>
          <w:rFonts w:ascii="宋体" w:hAnsi="宋体" w:hint="eastAsia"/>
          <w:szCs w:val="21"/>
          <w:lang w:val="x-none"/>
        </w:rPr>
        <w:t>+</w:t>
      </w:r>
      <w:proofErr w:type="spellStart"/>
      <w:r>
        <w:rPr>
          <w:rFonts w:ascii="宋体" w:hAnsi="宋体" w:hint="eastAsia"/>
          <w:szCs w:val="21"/>
          <w:lang w:val="x-none"/>
        </w:rPr>
        <w:t>里程计</w:t>
      </w:r>
      <w:proofErr w:type="spellEnd"/>
      <w:ins w:id="86" w:author="Administrator" w:date="2017-04-28T09:33:00Z">
        <w:r w:rsidR="001844F7">
          <w:rPr>
            <w:rFonts w:ascii="宋体" w:hAnsi="宋体" w:hint="eastAsia"/>
            <w:szCs w:val="21"/>
            <w:lang w:val="x-none"/>
          </w:rPr>
          <w:t>+</w:t>
        </w:r>
      </w:ins>
      <w:proofErr w:type="spellStart"/>
      <w:ins w:id="87" w:author="Administrator" w:date="2017-04-28T09:34:00Z">
        <w:r w:rsidR="001844F7">
          <w:rPr>
            <w:rFonts w:ascii="宋体" w:hAnsi="宋体" w:hint="eastAsia"/>
            <w:szCs w:val="21"/>
            <w:lang w:val="x-none"/>
          </w:rPr>
          <w:t>低精度GPS辅助</w:t>
        </w:r>
      </w:ins>
      <w:r>
        <w:rPr>
          <w:rFonts w:ascii="宋体" w:hAnsi="宋体" w:hint="eastAsia"/>
          <w:szCs w:val="21"/>
          <w:lang w:val="x-none"/>
        </w:rPr>
        <w:t>的定位模式</w:t>
      </w:r>
      <w:proofErr w:type="spellEnd"/>
      <w:r>
        <w:rPr>
          <w:rFonts w:ascii="宋体" w:hAnsi="宋体" w:hint="eastAsia"/>
          <w:szCs w:val="21"/>
          <w:lang w:val="x-none"/>
        </w:rPr>
        <w:t>；</w:t>
      </w:r>
    </w:p>
    <w:p w:rsidR="00B51516" w:rsidRDefault="00B51516" w:rsidP="00B51516">
      <w:pPr>
        <w:numPr>
          <w:ilvl w:val="0"/>
          <w:numId w:val="2"/>
        </w:numPr>
        <w:jc w:val="left"/>
        <w:rPr>
          <w:rFonts w:ascii="宋体" w:hAnsi="宋体"/>
          <w:szCs w:val="21"/>
          <w:lang w:val="x-none"/>
        </w:rPr>
      </w:pPr>
      <w:r>
        <w:rPr>
          <w:rFonts w:ascii="宋体" w:hAnsi="宋体" w:hint="eastAsia"/>
          <w:szCs w:val="21"/>
          <w:lang w:val="x-none"/>
        </w:rPr>
        <w:t>电机的运动控制：前进、后退、转弯控制、保持直线行驶（平地及斜坡）、行驶速度控制、</w:t>
      </w:r>
      <w:r w:rsidRPr="00074FA1">
        <w:rPr>
          <w:rFonts w:ascii="宋体" w:hAnsi="宋体" w:hint="eastAsia"/>
          <w:szCs w:val="21"/>
          <w:lang w:val="x-none"/>
        </w:rPr>
        <w:t>行驶距离控</w:t>
      </w:r>
      <w:r>
        <w:rPr>
          <w:rFonts w:ascii="宋体" w:hAnsi="宋体" w:hint="eastAsia"/>
          <w:szCs w:val="21"/>
          <w:lang w:val="x-none"/>
        </w:rPr>
        <w:t>制；</w:t>
      </w:r>
    </w:p>
    <w:p w:rsidR="00B51516" w:rsidRDefault="00B51516" w:rsidP="00B51516">
      <w:pPr>
        <w:numPr>
          <w:ilvl w:val="0"/>
          <w:numId w:val="2"/>
        </w:numPr>
        <w:jc w:val="left"/>
        <w:rPr>
          <w:ins w:id="88" w:author="Administrator" w:date="2017-06-01T10:50:00Z"/>
          <w:rFonts w:ascii="宋体" w:hAnsi="宋体"/>
          <w:szCs w:val="21"/>
          <w:lang w:val="x-none"/>
        </w:rPr>
      </w:pPr>
      <w:r w:rsidRPr="00FD204A">
        <w:rPr>
          <w:rFonts w:ascii="宋体" w:hAnsi="宋体" w:hint="eastAsia"/>
          <w:szCs w:val="21"/>
          <w:lang w:val="x-none"/>
        </w:rPr>
        <w:t>分区功能：最多可以分四个区。可以指定各个区的：所占比例、边界线驶出距离</w:t>
      </w:r>
      <w:del w:id="89" w:author="Administrator" w:date="2017-06-01T10:50:00Z">
        <w:r w:rsidRPr="00FD204A" w:rsidDel="0025453A">
          <w:rPr>
            <w:rFonts w:ascii="宋体" w:hAnsi="宋体" w:hint="eastAsia"/>
            <w:szCs w:val="21"/>
            <w:lang w:val="x-none"/>
          </w:rPr>
          <w:delText>、边界线驶出角、该区的路径工作模式</w:delText>
        </w:r>
      </w:del>
      <w:r w:rsidRPr="00FD204A">
        <w:rPr>
          <w:rFonts w:ascii="宋体" w:hAnsi="宋体" w:hint="eastAsia"/>
          <w:szCs w:val="21"/>
          <w:lang w:val="x-none"/>
        </w:rPr>
        <w:t>；</w:t>
      </w:r>
    </w:p>
    <w:p w:rsidR="005F39DC" w:rsidRDefault="00C101F6">
      <w:pPr>
        <w:numPr>
          <w:ilvl w:val="1"/>
          <w:numId w:val="2"/>
        </w:numPr>
        <w:jc w:val="left"/>
        <w:rPr>
          <w:ins w:id="90" w:author="Administrator" w:date="2017-06-01T10:51:00Z"/>
          <w:rFonts w:ascii="宋体" w:hAnsi="宋体"/>
          <w:szCs w:val="21"/>
          <w:lang w:val="x-none"/>
        </w:rPr>
        <w:pPrChange w:id="91" w:author="Administrator" w:date="2017-06-01T10:50:00Z">
          <w:pPr>
            <w:numPr>
              <w:numId w:val="2"/>
            </w:numPr>
            <w:ind w:left="420" w:hanging="420"/>
            <w:jc w:val="left"/>
          </w:pPr>
        </w:pPrChange>
      </w:pPr>
      <w:ins w:id="92" w:author="Administrator" w:date="2017-06-01T11:01:00Z">
        <w:r>
          <w:rPr>
            <w:rFonts w:ascii="宋体" w:hAnsi="宋体" w:hint="eastAsia"/>
            <w:szCs w:val="21"/>
            <w:lang w:val="x-none"/>
          </w:rPr>
          <w:t>驶出基站的方式：</w:t>
        </w:r>
        <w:r w:rsidRPr="00C101F6">
          <w:rPr>
            <w:rFonts w:ascii="宋体" w:hAnsi="宋体" w:hint="eastAsia"/>
            <w:szCs w:val="21"/>
            <w:lang w:val="x-none"/>
          </w:rPr>
          <w:t>延线后退1米，然后转动圆180度，掉头过来，相当于到了充电站另一个方向的1米处，然后沿着线开始计算长度。</w:t>
        </w:r>
      </w:ins>
      <w:bookmarkStart w:id="93" w:name="_GoBack"/>
      <w:bookmarkEnd w:id="93"/>
    </w:p>
    <w:p w:rsidR="005F39DC" w:rsidRPr="00FD204A" w:rsidRDefault="005F39DC">
      <w:pPr>
        <w:jc w:val="left"/>
        <w:rPr>
          <w:rFonts w:ascii="宋体" w:hAnsi="宋体"/>
          <w:szCs w:val="21"/>
          <w:lang w:val="x-none"/>
        </w:rPr>
        <w:pPrChange w:id="94" w:author="Administrator" w:date="2017-06-01T10:51:00Z">
          <w:pPr>
            <w:numPr>
              <w:numId w:val="2"/>
            </w:numPr>
            <w:ind w:left="420" w:hanging="420"/>
            <w:jc w:val="left"/>
          </w:pPr>
        </w:pPrChange>
      </w:pPr>
    </w:p>
    <w:p w:rsidR="00B51516" w:rsidRDefault="00B51516" w:rsidP="00B51516">
      <w:pPr>
        <w:numPr>
          <w:ilvl w:val="0"/>
          <w:numId w:val="2"/>
        </w:numPr>
        <w:jc w:val="left"/>
        <w:rPr>
          <w:rFonts w:ascii="宋体" w:hAnsi="宋体"/>
          <w:szCs w:val="21"/>
          <w:lang w:val="x-none"/>
        </w:rPr>
      </w:pPr>
      <w:r>
        <w:rPr>
          <w:rFonts w:ascii="宋体" w:hAnsi="宋体" w:hint="eastAsia"/>
          <w:szCs w:val="21"/>
          <w:lang w:val="x-none"/>
        </w:rPr>
        <w:t>延边界线行走功能：可以进行指定方向：顺时针/</w:t>
      </w:r>
      <w:proofErr w:type="spellStart"/>
      <w:r>
        <w:rPr>
          <w:rFonts w:ascii="宋体" w:hAnsi="宋体" w:hint="eastAsia"/>
          <w:szCs w:val="21"/>
          <w:lang w:val="x-none"/>
        </w:rPr>
        <w:t>逆时针、指定行驶距离、指定驶出边界线的角度</w:t>
      </w:r>
      <w:proofErr w:type="spellEnd"/>
      <w:r>
        <w:rPr>
          <w:rFonts w:ascii="宋体" w:hAnsi="宋体" w:hint="eastAsia"/>
          <w:szCs w:val="21"/>
          <w:lang w:val="x-none"/>
        </w:rPr>
        <w:t>；</w:t>
      </w:r>
    </w:p>
    <w:p w:rsidR="00B51516" w:rsidRPr="00E84F24" w:rsidRDefault="00B51516" w:rsidP="00B51516">
      <w:pPr>
        <w:numPr>
          <w:ilvl w:val="0"/>
          <w:numId w:val="2"/>
        </w:numPr>
        <w:jc w:val="left"/>
        <w:rPr>
          <w:rFonts w:ascii="宋体" w:hAnsi="宋体"/>
          <w:szCs w:val="21"/>
          <w:lang w:val="x-none"/>
        </w:rPr>
      </w:pPr>
      <w:r>
        <w:rPr>
          <w:rFonts w:ascii="宋体" w:hAnsi="宋体" w:hint="eastAsia"/>
          <w:szCs w:val="21"/>
          <w:lang w:val="x-none"/>
        </w:rPr>
        <w:t>信号识别功能：能够对</w:t>
      </w:r>
      <w:del w:id="95" w:author="Administrator" w:date="2017-04-28T09:34:00Z">
        <w:r w:rsidDel="001844F7">
          <w:rPr>
            <w:rFonts w:ascii="宋体" w:hAnsi="宋体" w:hint="eastAsia"/>
            <w:szCs w:val="21"/>
            <w:lang w:val="x-none"/>
          </w:rPr>
          <w:delText>导引线、</w:delText>
        </w:r>
      </w:del>
      <w:r>
        <w:rPr>
          <w:rFonts w:ascii="宋体" w:hAnsi="宋体" w:hint="eastAsia"/>
          <w:szCs w:val="21"/>
          <w:lang w:val="x-none"/>
        </w:rPr>
        <w:t>边界线</w:t>
      </w:r>
      <w:del w:id="96" w:author="Administrator" w:date="2017-04-28T09:34:00Z">
        <w:r w:rsidDel="001844F7">
          <w:rPr>
            <w:rFonts w:ascii="宋体" w:hAnsi="宋体" w:hint="eastAsia"/>
            <w:szCs w:val="21"/>
            <w:lang w:val="x-none"/>
          </w:rPr>
          <w:delText>、</w:delText>
        </w:r>
      </w:del>
      <w:r>
        <w:rPr>
          <w:rFonts w:ascii="宋体" w:hAnsi="宋体" w:hint="eastAsia"/>
          <w:szCs w:val="21"/>
          <w:lang w:val="x-none"/>
        </w:rPr>
        <w:t>以及基站</w:t>
      </w:r>
      <w:ins w:id="97" w:author="Administrator" w:date="2017-04-28T09:34:00Z">
        <w:r w:rsidR="001844F7">
          <w:rPr>
            <w:rFonts w:ascii="宋体" w:hAnsi="宋体" w:hint="eastAsia"/>
            <w:szCs w:val="21"/>
            <w:lang w:val="x-none"/>
          </w:rPr>
          <w:t>无线</w:t>
        </w:r>
      </w:ins>
      <w:r>
        <w:rPr>
          <w:rFonts w:ascii="宋体" w:hAnsi="宋体" w:hint="eastAsia"/>
          <w:szCs w:val="21"/>
          <w:lang w:val="x-none"/>
        </w:rPr>
        <w:t>信号，</w:t>
      </w:r>
      <w:del w:id="98" w:author="Administrator" w:date="2017-04-28T09:34:00Z">
        <w:r w:rsidDel="001844F7">
          <w:rPr>
            <w:rFonts w:ascii="宋体" w:hAnsi="宋体" w:hint="eastAsia"/>
            <w:szCs w:val="21"/>
            <w:lang w:val="x-none"/>
          </w:rPr>
          <w:delText>三种</w:delText>
        </w:r>
      </w:del>
      <w:ins w:id="99" w:author="Administrator" w:date="2017-04-28T09:34:00Z">
        <w:r w:rsidR="001844F7">
          <w:rPr>
            <w:rFonts w:ascii="宋体" w:hAnsi="宋体" w:hint="eastAsia"/>
            <w:szCs w:val="21"/>
            <w:lang w:val="x-none"/>
          </w:rPr>
          <w:t>两种</w:t>
        </w:r>
      </w:ins>
      <w:r>
        <w:rPr>
          <w:rFonts w:ascii="宋体" w:hAnsi="宋体" w:hint="eastAsia"/>
          <w:szCs w:val="21"/>
          <w:lang w:val="x-none"/>
        </w:rPr>
        <w:t>信号进行区分识别；</w:t>
      </w:r>
    </w:p>
    <w:p w:rsidR="00B51516" w:rsidRPr="00C51E62" w:rsidRDefault="00B51516" w:rsidP="00B51516">
      <w:pPr>
        <w:numPr>
          <w:ilvl w:val="0"/>
          <w:numId w:val="2"/>
        </w:numPr>
        <w:jc w:val="left"/>
        <w:rPr>
          <w:rFonts w:ascii="宋体" w:hAnsi="宋体"/>
          <w:sz w:val="22"/>
          <w:lang w:val="x-none"/>
        </w:rPr>
      </w:pPr>
      <w:r w:rsidRPr="005B0CCF">
        <w:rPr>
          <w:rFonts w:ascii="宋体" w:hAnsi="宋体" w:hint="eastAsia"/>
          <w:szCs w:val="21"/>
        </w:rPr>
        <w:t>狭窄通道的通过方</w:t>
      </w:r>
      <w:r w:rsidRPr="009042F0">
        <w:rPr>
          <w:rFonts w:ascii="宋体" w:hAnsi="宋体" w:hint="eastAsia"/>
          <w:szCs w:val="21"/>
        </w:rPr>
        <w:t>式：</w:t>
      </w:r>
      <w:del w:id="100" w:author="Administrator" w:date="2017-04-28T09:34:00Z">
        <w:r w:rsidRPr="009042F0" w:rsidDel="001844F7">
          <w:rPr>
            <w:rFonts w:ascii="宋体" w:hAnsi="宋体" w:hint="eastAsia"/>
            <w:szCs w:val="21"/>
          </w:rPr>
          <w:delText>导引线或</w:delText>
        </w:r>
      </w:del>
      <w:r w:rsidRPr="009042F0">
        <w:rPr>
          <w:rFonts w:ascii="宋体" w:hAnsi="宋体" w:hint="eastAsia"/>
          <w:szCs w:val="21"/>
        </w:rPr>
        <w:t>特殊算法；</w:t>
      </w:r>
    </w:p>
    <w:p w:rsidR="00B51516" w:rsidRPr="00B74DE8" w:rsidRDefault="00B51516" w:rsidP="00B51516">
      <w:pPr>
        <w:numPr>
          <w:ilvl w:val="0"/>
          <w:numId w:val="2"/>
        </w:numPr>
        <w:jc w:val="left"/>
        <w:rPr>
          <w:ins w:id="101" w:author="Administrator" w:date="2017-04-28T09:35:00Z"/>
          <w:rFonts w:ascii="宋体" w:hAnsi="宋体"/>
          <w:sz w:val="22"/>
          <w:lang w:val="x-none"/>
          <w:rPrChange w:id="102" w:author="Administrator" w:date="2017-04-28T09:35:00Z">
            <w:rPr>
              <w:ins w:id="103" w:author="Administrator" w:date="2017-04-28T09:35:00Z"/>
              <w:rFonts w:ascii="宋体" w:hAnsi="宋体"/>
              <w:szCs w:val="21"/>
            </w:rPr>
          </w:rPrChange>
        </w:rPr>
      </w:pPr>
      <w:r>
        <w:rPr>
          <w:rFonts w:ascii="宋体" w:hAnsi="宋体" w:hint="eastAsia"/>
          <w:szCs w:val="21"/>
        </w:rPr>
        <w:t>匀速行驶：割草机器人的行驶速度</w:t>
      </w:r>
      <w:r w:rsidRPr="00C51E62">
        <w:rPr>
          <w:rFonts w:ascii="宋体" w:hAnsi="宋体" w:hint="eastAsia"/>
          <w:szCs w:val="21"/>
        </w:rPr>
        <w:t>0.3米-0.5米/秒</w:t>
      </w:r>
      <w:r>
        <w:rPr>
          <w:rFonts w:ascii="宋体" w:hAnsi="宋体" w:hint="eastAsia"/>
          <w:szCs w:val="21"/>
        </w:rPr>
        <w:t>，需要保持匀速，保证割草效果。</w:t>
      </w:r>
    </w:p>
    <w:p w:rsidR="00795F23" w:rsidRPr="000601B5" w:rsidRDefault="00795F23" w:rsidP="00795F23">
      <w:pPr>
        <w:numPr>
          <w:ilvl w:val="0"/>
          <w:numId w:val="2"/>
        </w:numPr>
        <w:jc w:val="left"/>
        <w:rPr>
          <w:ins w:id="104" w:author="Administrator" w:date="2017-05-25T17:00:00Z"/>
          <w:rFonts w:ascii="宋体" w:hAnsi="宋体"/>
          <w:szCs w:val="21"/>
        </w:rPr>
      </w:pPr>
      <w:ins w:id="105" w:author="Administrator" w:date="2017-05-25T17:00:00Z">
        <w:r w:rsidRPr="000601B5">
          <w:rPr>
            <w:rFonts w:ascii="宋体" w:hAnsi="宋体" w:hint="eastAsia"/>
            <w:szCs w:val="21"/>
          </w:rPr>
          <w:t>超声波避障：检测到障碍物，提前减速行驶，执行避障程序；</w:t>
        </w:r>
      </w:ins>
    </w:p>
    <w:p w:rsidR="00D74E58" w:rsidRDefault="00B74DE8" w:rsidP="00B74DE8">
      <w:pPr>
        <w:numPr>
          <w:ilvl w:val="0"/>
          <w:numId w:val="2"/>
        </w:numPr>
        <w:jc w:val="left"/>
        <w:rPr>
          <w:ins w:id="106" w:author="Administrator" w:date="2017-05-25T16:33:00Z"/>
          <w:rFonts w:ascii="宋体" w:hAnsi="宋体"/>
          <w:szCs w:val="21"/>
          <w:lang w:val="x-none"/>
        </w:rPr>
      </w:pPr>
      <w:proofErr w:type="spellStart"/>
      <w:ins w:id="107" w:author="Administrator" w:date="2017-04-28T09:36:00Z">
        <w:r>
          <w:rPr>
            <w:rFonts w:ascii="宋体" w:hAnsi="宋体" w:hint="eastAsia"/>
            <w:szCs w:val="21"/>
            <w:lang w:val="x-none"/>
          </w:rPr>
          <w:t>GPS作用</w:t>
        </w:r>
        <w:proofErr w:type="spellEnd"/>
        <w:r>
          <w:rPr>
            <w:rFonts w:ascii="宋体" w:hAnsi="宋体" w:hint="eastAsia"/>
            <w:szCs w:val="21"/>
            <w:lang w:val="x-none"/>
          </w:rPr>
          <w:t>：</w:t>
        </w:r>
      </w:ins>
    </w:p>
    <w:p w:rsidR="00D74E58" w:rsidRPr="00D74E58" w:rsidRDefault="00D74E58">
      <w:pPr>
        <w:jc w:val="left"/>
        <w:rPr>
          <w:ins w:id="108" w:author="Administrator" w:date="2017-05-25T16:33:00Z"/>
          <w:rFonts w:ascii="宋体" w:hAnsi="宋体"/>
          <w:szCs w:val="21"/>
          <w:lang w:val="x-none"/>
        </w:rPr>
        <w:pPrChange w:id="109" w:author="Administrator" w:date="2017-05-25T16:33:00Z">
          <w:pPr>
            <w:numPr>
              <w:numId w:val="2"/>
            </w:numPr>
            <w:ind w:left="420" w:hanging="420"/>
            <w:jc w:val="left"/>
          </w:pPr>
        </w:pPrChange>
      </w:pPr>
      <w:ins w:id="110" w:author="Administrator" w:date="2017-05-25T16:33:00Z">
        <w:r w:rsidRPr="00D74E58">
          <w:rPr>
            <w:rFonts w:ascii="宋体" w:hAnsi="宋体" w:hint="eastAsia"/>
            <w:szCs w:val="21"/>
            <w:lang w:val="x-none"/>
          </w:rPr>
          <w:t>1 在</w:t>
        </w:r>
        <w:proofErr w:type="spellStart"/>
        <w:r w:rsidRPr="00D74E58">
          <w:rPr>
            <w:rFonts w:ascii="宋体" w:hAnsi="宋体" w:hint="eastAsia"/>
            <w:szCs w:val="21"/>
            <w:lang w:val="x-none"/>
          </w:rPr>
          <w:t>app里面显示工作过的路径</w:t>
        </w:r>
        <w:proofErr w:type="spellEnd"/>
      </w:ins>
    </w:p>
    <w:p w:rsidR="00D74E58" w:rsidRDefault="00D74E58">
      <w:pPr>
        <w:jc w:val="left"/>
        <w:rPr>
          <w:ins w:id="111" w:author="Administrator" w:date="2017-05-25T16:34:00Z"/>
          <w:rFonts w:ascii="宋体" w:hAnsi="宋体"/>
          <w:szCs w:val="21"/>
          <w:lang w:val="x-none"/>
        </w:rPr>
        <w:pPrChange w:id="112" w:author="Administrator" w:date="2017-05-25T16:33:00Z">
          <w:pPr>
            <w:numPr>
              <w:numId w:val="2"/>
            </w:numPr>
            <w:ind w:left="420" w:hanging="420"/>
            <w:jc w:val="left"/>
          </w:pPr>
        </w:pPrChange>
      </w:pPr>
      <w:ins w:id="113" w:author="Administrator" w:date="2017-05-25T16:33:00Z">
        <w:r w:rsidRPr="00D74E58">
          <w:rPr>
            <w:rFonts w:ascii="宋体" w:hAnsi="宋体" w:hint="eastAsia"/>
            <w:szCs w:val="21"/>
            <w:lang w:val="x-none"/>
          </w:rPr>
          <w:t>2 防止丢失要配合上网和</w:t>
        </w:r>
        <w:proofErr w:type="spellStart"/>
        <w:r w:rsidRPr="00D74E58">
          <w:rPr>
            <w:rFonts w:ascii="宋体" w:hAnsi="宋体" w:hint="eastAsia"/>
            <w:szCs w:val="21"/>
            <w:lang w:val="x-none"/>
          </w:rPr>
          <w:t>app才能使用</w:t>
        </w:r>
      </w:ins>
      <w:proofErr w:type="spellEnd"/>
    </w:p>
    <w:p w:rsidR="00D74E58" w:rsidRPr="00D74E58" w:rsidRDefault="00D74E58">
      <w:pPr>
        <w:jc w:val="left"/>
        <w:rPr>
          <w:ins w:id="114" w:author="Administrator" w:date="2017-05-25T16:33:00Z"/>
          <w:rFonts w:ascii="宋体" w:hAnsi="宋体"/>
          <w:szCs w:val="21"/>
          <w:lang w:val="x-none"/>
        </w:rPr>
        <w:pPrChange w:id="115" w:author="Administrator" w:date="2017-05-25T16:33:00Z">
          <w:pPr>
            <w:numPr>
              <w:numId w:val="2"/>
            </w:numPr>
            <w:ind w:left="420" w:hanging="420"/>
            <w:jc w:val="left"/>
          </w:pPr>
        </w:pPrChange>
      </w:pPr>
      <w:ins w:id="116" w:author="Administrator" w:date="2017-05-25T16:33:00Z">
        <w:r w:rsidRPr="00D74E58">
          <w:rPr>
            <w:rFonts w:ascii="宋体" w:hAnsi="宋体" w:hint="eastAsia"/>
            <w:szCs w:val="21"/>
            <w:lang w:val="x-none"/>
          </w:rPr>
          <w:t>3 回归充电时，去以前没有割过的地区，最近没割过的地方</w:t>
        </w:r>
      </w:ins>
    </w:p>
    <w:p w:rsidR="00B74DE8" w:rsidRDefault="00D74E58">
      <w:pPr>
        <w:jc w:val="left"/>
        <w:rPr>
          <w:ins w:id="117" w:author="Administrator" w:date="2017-05-25T16:34:00Z"/>
          <w:rFonts w:ascii="宋体" w:hAnsi="宋体"/>
          <w:szCs w:val="21"/>
          <w:lang w:val="x-none"/>
        </w:rPr>
        <w:pPrChange w:id="118" w:author="Administrator" w:date="2017-05-25T16:33:00Z">
          <w:pPr>
            <w:numPr>
              <w:numId w:val="2"/>
            </w:numPr>
            <w:ind w:left="420" w:hanging="420"/>
            <w:jc w:val="left"/>
          </w:pPr>
        </w:pPrChange>
      </w:pPr>
      <w:ins w:id="119" w:author="Administrator" w:date="2017-05-25T16:33:00Z">
        <w:r w:rsidRPr="00D74E58">
          <w:rPr>
            <w:rFonts w:ascii="宋体" w:hAnsi="宋体" w:hint="eastAsia"/>
            <w:szCs w:val="21"/>
            <w:lang w:val="x-none"/>
          </w:rPr>
          <w:t>4 不用手动设置各个分区的参数，全自动工作</w:t>
        </w:r>
        <w:r>
          <w:rPr>
            <w:rFonts w:ascii="宋体" w:hAnsi="宋体"/>
            <w:szCs w:val="21"/>
            <w:lang w:val="x-none"/>
          </w:rPr>
          <w:t xml:space="preserve"> </w:t>
        </w:r>
      </w:ins>
    </w:p>
    <w:p w:rsidR="006061AF" w:rsidDel="00D74E58" w:rsidRDefault="006061AF" w:rsidP="00AD591C">
      <w:pPr>
        <w:jc w:val="left"/>
        <w:rPr>
          <w:del w:id="120" w:author="Administrator" w:date="2017-04-28T15:45:00Z"/>
          <w:rFonts w:ascii="宋体" w:hAnsi="宋体"/>
          <w:szCs w:val="21"/>
        </w:rPr>
      </w:pPr>
    </w:p>
    <w:p w:rsidR="00D74E58" w:rsidRPr="00D74E58" w:rsidRDefault="00D74E58">
      <w:pPr>
        <w:jc w:val="left"/>
        <w:rPr>
          <w:ins w:id="121" w:author="Administrator" w:date="2017-05-25T16:34:00Z"/>
          <w:rFonts w:ascii="宋体" w:hAnsi="宋体"/>
          <w:szCs w:val="21"/>
          <w:rPrChange w:id="122" w:author="Administrator" w:date="2017-05-25T16:34:00Z">
            <w:rPr>
              <w:ins w:id="123" w:author="Administrator" w:date="2017-05-25T16:34:00Z"/>
              <w:rFonts w:ascii="宋体" w:hAnsi="宋体"/>
              <w:szCs w:val="21"/>
              <w:lang w:val="x-none"/>
            </w:rPr>
          </w:rPrChange>
        </w:rPr>
        <w:pPrChange w:id="124" w:author="Administrator" w:date="2017-05-04T09:30:00Z">
          <w:pPr>
            <w:numPr>
              <w:numId w:val="2"/>
            </w:numPr>
            <w:ind w:left="420" w:hanging="420"/>
            <w:jc w:val="left"/>
          </w:pPr>
        </w:pPrChange>
      </w:pPr>
    </w:p>
    <w:p w:rsidR="00AD591C" w:rsidRPr="00D74E58" w:rsidRDefault="00AD591C" w:rsidP="00AD591C">
      <w:pPr>
        <w:jc w:val="left"/>
        <w:rPr>
          <w:ins w:id="125" w:author="Administrator" w:date="2017-05-25T16:32:00Z"/>
          <w:rFonts w:ascii="宋体" w:hAnsi="宋体"/>
          <w:b/>
          <w:szCs w:val="21"/>
          <w:rPrChange w:id="126" w:author="Administrator" w:date="2017-05-25T16:35:00Z">
            <w:rPr>
              <w:ins w:id="127" w:author="Administrator" w:date="2017-05-25T16:32:00Z"/>
              <w:rFonts w:ascii="宋体" w:hAnsi="宋体"/>
              <w:szCs w:val="21"/>
            </w:rPr>
          </w:rPrChange>
        </w:rPr>
      </w:pPr>
      <w:ins w:id="128" w:author="Administrator" w:date="2017-05-25T16:32:00Z">
        <w:r w:rsidRPr="00D74E58">
          <w:rPr>
            <w:rFonts w:ascii="宋体" w:hAnsi="宋体" w:hint="eastAsia"/>
            <w:b/>
            <w:szCs w:val="21"/>
            <w:rPrChange w:id="129" w:author="Administrator" w:date="2017-05-25T16:35:00Z">
              <w:rPr>
                <w:rFonts w:ascii="宋体" w:hAnsi="宋体" w:hint="eastAsia"/>
                <w:szCs w:val="21"/>
              </w:rPr>
            </w:rPrChange>
          </w:rPr>
          <w:t>优点（我们采用）：</w:t>
        </w:r>
      </w:ins>
    </w:p>
    <w:p w:rsidR="00AD591C" w:rsidRPr="00AD591C" w:rsidRDefault="00AD591C" w:rsidP="00AD591C">
      <w:pPr>
        <w:jc w:val="left"/>
        <w:rPr>
          <w:ins w:id="130" w:author="Administrator" w:date="2017-05-25T16:32:00Z"/>
          <w:rFonts w:ascii="宋体" w:hAnsi="宋体"/>
          <w:szCs w:val="21"/>
        </w:rPr>
      </w:pPr>
      <w:ins w:id="131" w:author="Administrator" w:date="2017-05-25T16:32:00Z">
        <w:r w:rsidRPr="00AD591C">
          <w:rPr>
            <w:rFonts w:ascii="宋体" w:hAnsi="宋体" w:hint="eastAsia"/>
            <w:szCs w:val="21"/>
          </w:rPr>
          <w:t>刀片碰到硬障碍物后，堵转电流检测，快速停机；</w:t>
        </w:r>
      </w:ins>
    </w:p>
    <w:p w:rsidR="00AD591C" w:rsidRPr="00AD591C" w:rsidRDefault="00AD591C" w:rsidP="00AD591C">
      <w:pPr>
        <w:jc w:val="left"/>
        <w:rPr>
          <w:ins w:id="132" w:author="Administrator" w:date="2017-05-25T16:32:00Z"/>
          <w:rFonts w:ascii="宋体" w:hAnsi="宋体"/>
          <w:szCs w:val="21"/>
        </w:rPr>
      </w:pPr>
      <w:ins w:id="133" w:author="Administrator" w:date="2017-05-25T16:32:00Z">
        <w:r w:rsidRPr="00AD591C">
          <w:rPr>
            <w:rFonts w:ascii="宋体" w:hAnsi="宋体" w:hint="eastAsia"/>
            <w:szCs w:val="21"/>
          </w:rPr>
          <w:t>宝时得的提前连续转向；</w:t>
        </w:r>
      </w:ins>
    </w:p>
    <w:p w:rsidR="00AD591C" w:rsidRPr="00AD591C" w:rsidRDefault="00AD591C" w:rsidP="00AD591C">
      <w:pPr>
        <w:jc w:val="left"/>
        <w:rPr>
          <w:ins w:id="134" w:author="Administrator" w:date="2017-05-25T16:32:00Z"/>
          <w:rFonts w:ascii="宋体" w:hAnsi="宋体"/>
          <w:szCs w:val="21"/>
        </w:rPr>
      </w:pPr>
      <w:ins w:id="135" w:author="Administrator" w:date="2017-05-25T16:32:00Z">
        <w:r w:rsidRPr="00AD591C">
          <w:rPr>
            <w:rFonts w:ascii="宋体" w:hAnsi="宋体" w:hint="eastAsia"/>
            <w:szCs w:val="21"/>
          </w:rPr>
          <w:t>宝时得的UI界面；</w:t>
        </w:r>
      </w:ins>
    </w:p>
    <w:p w:rsidR="00AD591C" w:rsidRPr="00AD591C" w:rsidRDefault="00AD591C" w:rsidP="00AD591C">
      <w:pPr>
        <w:jc w:val="left"/>
        <w:rPr>
          <w:ins w:id="136" w:author="Administrator" w:date="2017-05-25T16:32:00Z"/>
          <w:rFonts w:ascii="宋体" w:hAnsi="宋体"/>
          <w:szCs w:val="21"/>
        </w:rPr>
      </w:pPr>
      <w:ins w:id="137" w:author="Administrator" w:date="2017-05-25T16:32:00Z">
        <w:r w:rsidRPr="00AD591C">
          <w:rPr>
            <w:rFonts w:ascii="宋体" w:hAnsi="宋体" w:hint="eastAsia"/>
            <w:szCs w:val="21"/>
          </w:rPr>
          <w:t>宝时得的回充电方式；</w:t>
        </w:r>
      </w:ins>
    </w:p>
    <w:p w:rsidR="00AD591C" w:rsidRPr="00AD591C" w:rsidRDefault="00AD591C" w:rsidP="00AD591C">
      <w:pPr>
        <w:jc w:val="left"/>
        <w:rPr>
          <w:ins w:id="138" w:author="Administrator" w:date="2017-05-25T16:32:00Z"/>
          <w:rFonts w:ascii="宋体" w:hAnsi="宋体"/>
          <w:szCs w:val="21"/>
        </w:rPr>
      </w:pPr>
      <w:ins w:id="139" w:author="Administrator" w:date="2017-05-25T16:32:00Z">
        <w:r w:rsidRPr="00AD591C">
          <w:rPr>
            <w:rFonts w:ascii="宋体" w:hAnsi="宋体" w:hint="eastAsia"/>
            <w:szCs w:val="21"/>
          </w:rPr>
          <w:t>渐开线模式：对于随机行走的机器，自动检测到草高于平均水平，就会自动启动割草，可以设置高于平均水平的灵敏度，即启动的频繁程度。可以很快地</w:t>
        </w:r>
        <w:proofErr w:type="gramStart"/>
        <w:r w:rsidRPr="00AD591C">
          <w:rPr>
            <w:rFonts w:ascii="宋体" w:hAnsi="宋体" w:hint="eastAsia"/>
            <w:szCs w:val="21"/>
          </w:rPr>
          <w:t>割比较</w:t>
        </w:r>
        <w:proofErr w:type="gramEnd"/>
        <w:r w:rsidRPr="00AD591C">
          <w:rPr>
            <w:rFonts w:ascii="宋体" w:hAnsi="宋体" w:hint="eastAsia"/>
            <w:szCs w:val="21"/>
          </w:rPr>
          <w:t>高的一片草，完成后会自动进入全局模式；对于带路径规划的机器，只走渐开线运动，不做</w:t>
        </w:r>
        <w:proofErr w:type="gramStart"/>
        <w:r w:rsidRPr="00AD591C">
          <w:rPr>
            <w:rFonts w:ascii="宋体" w:hAnsi="宋体" w:hint="eastAsia"/>
            <w:szCs w:val="21"/>
          </w:rPr>
          <w:t>草高度</w:t>
        </w:r>
        <w:proofErr w:type="gramEnd"/>
        <w:r w:rsidRPr="00AD591C">
          <w:rPr>
            <w:rFonts w:ascii="宋体" w:hAnsi="宋体" w:hint="eastAsia"/>
            <w:szCs w:val="21"/>
          </w:rPr>
          <w:t>检测，用于遥控定点割草？？</w:t>
        </w:r>
      </w:ins>
    </w:p>
    <w:p w:rsidR="00AD591C" w:rsidRPr="00AD591C" w:rsidRDefault="00AD591C" w:rsidP="00AD591C">
      <w:pPr>
        <w:jc w:val="left"/>
        <w:rPr>
          <w:ins w:id="140" w:author="Administrator" w:date="2017-05-25T16:32:00Z"/>
          <w:rFonts w:ascii="宋体" w:hAnsi="宋体"/>
          <w:szCs w:val="21"/>
        </w:rPr>
      </w:pPr>
    </w:p>
    <w:p w:rsidR="00AD591C" w:rsidRPr="00D74E58" w:rsidRDefault="00AD591C" w:rsidP="00AD591C">
      <w:pPr>
        <w:jc w:val="left"/>
        <w:rPr>
          <w:ins w:id="141" w:author="Administrator" w:date="2017-05-25T16:32:00Z"/>
          <w:rFonts w:ascii="宋体" w:hAnsi="宋体"/>
          <w:b/>
          <w:szCs w:val="21"/>
          <w:rPrChange w:id="142" w:author="Administrator" w:date="2017-05-25T16:35:00Z">
            <w:rPr>
              <w:ins w:id="143" w:author="Administrator" w:date="2017-05-25T16:32:00Z"/>
              <w:rFonts w:ascii="宋体" w:hAnsi="宋体"/>
              <w:szCs w:val="21"/>
            </w:rPr>
          </w:rPrChange>
        </w:rPr>
      </w:pPr>
      <w:ins w:id="144" w:author="Administrator" w:date="2017-05-25T16:32:00Z">
        <w:r w:rsidRPr="00D74E58">
          <w:rPr>
            <w:rFonts w:ascii="宋体" w:hAnsi="宋体" w:hint="eastAsia"/>
            <w:b/>
            <w:szCs w:val="21"/>
            <w:rPrChange w:id="145" w:author="Administrator" w:date="2017-05-25T16:35:00Z">
              <w:rPr>
                <w:rFonts w:ascii="宋体" w:hAnsi="宋体" w:hint="eastAsia"/>
                <w:szCs w:val="21"/>
              </w:rPr>
            </w:rPrChange>
          </w:rPr>
          <w:t>注意点：</w:t>
        </w:r>
      </w:ins>
    </w:p>
    <w:p w:rsidR="00AD591C" w:rsidRPr="00AD591C" w:rsidRDefault="00AD591C" w:rsidP="00AD591C">
      <w:pPr>
        <w:jc w:val="left"/>
        <w:rPr>
          <w:ins w:id="146" w:author="Administrator" w:date="2017-05-25T16:32:00Z"/>
          <w:rFonts w:ascii="宋体" w:hAnsi="宋体"/>
          <w:szCs w:val="21"/>
        </w:rPr>
      </w:pPr>
      <w:ins w:id="147" w:author="Administrator" w:date="2017-05-25T16:32:00Z">
        <w:r w:rsidRPr="00AD591C">
          <w:rPr>
            <w:rFonts w:ascii="宋体" w:hAnsi="宋体" w:hint="eastAsia"/>
            <w:szCs w:val="21"/>
          </w:rPr>
          <w:t>采用延线方式回充电，但基站应发射一个识别信号，否则机器会撞击充电座，基站可以加一个线圈。</w:t>
        </w:r>
      </w:ins>
    </w:p>
    <w:p w:rsidR="00AD591C" w:rsidRPr="00AD591C" w:rsidRDefault="00AD591C" w:rsidP="00AD591C">
      <w:pPr>
        <w:jc w:val="left"/>
        <w:rPr>
          <w:ins w:id="148" w:author="Administrator" w:date="2017-05-25T16:32:00Z"/>
          <w:rFonts w:ascii="宋体" w:hAnsi="宋体"/>
          <w:szCs w:val="21"/>
        </w:rPr>
      </w:pPr>
    </w:p>
    <w:p w:rsidR="00AD591C" w:rsidRPr="00AD591C" w:rsidRDefault="00AD591C" w:rsidP="00AD591C">
      <w:pPr>
        <w:jc w:val="left"/>
        <w:rPr>
          <w:ins w:id="149" w:author="Administrator" w:date="2017-05-25T16:32:00Z"/>
          <w:rFonts w:ascii="宋体" w:hAnsi="宋体"/>
          <w:szCs w:val="21"/>
        </w:rPr>
      </w:pPr>
    </w:p>
    <w:p w:rsidR="00AD591C" w:rsidRDefault="00AD591C" w:rsidP="00B51516">
      <w:pPr>
        <w:jc w:val="left"/>
        <w:rPr>
          <w:ins w:id="150" w:author="Administrator" w:date="2017-05-25T16:32:00Z"/>
          <w:rFonts w:ascii="宋体" w:hAnsi="宋体"/>
          <w:szCs w:val="21"/>
          <w:lang w:val="x-none"/>
        </w:rPr>
      </w:pPr>
    </w:p>
    <w:p w:rsidR="000C178C" w:rsidRPr="00B74DE8" w:rsidRDefault="000C178C">
      <w:pPr>
        <w:jc w:val="left"/>
        <w:rPr>
          <w:ins w:id="151" w:author="Administrator" w:date="2017-05-04T09:30:00Z"/>
          <w:rFonts w:ascii="宋体" w:hAnsi="宋体"/>
          <w:szCs w:val="21"/>
          <w:lang w:val="x-none"/>
          <w:rPrChange w:id="152" w:author="Administrator" w:date="2017-04-28T09:35:00Z">
            <w:rPr>
              <w:ins w:id="153" w:author="Administrator" w:date="2017-05-04T09:30:00Z"/>
              <w:rFonts w:ascii="宋体" w:hAnsi="宋体"/>
              <w:sz w:val="22"/>
              <w:lang w:val="x-none"/>
            </w:rPr>
          </w:rPrChange>
        </w:rPr>
        <w:pPrChange w:id="154" w:author="Administrator" w:date="2017-05-04T09:30:00Z">
          <w:pPr>
            <w:numPr>
              <w:numId w:val="2"/>
            </w:numPr>
            <w:ind w:left="420" w:hanging="420"/>
            <w:jc w:val="left"/>
          </w:pPr>
        </w:pPrChange>
      </w:pPr>
    </w:p>
    <w:p w:rsidR="00B51516" w:rsidRPr="000C178C" w:rsidRDefault="00E7563D" w:rsidP="00B51516">
      <w:pPr>
        <w:jc w:val="left"/>
        <w:rPr>
          <w:ins w:id="155" w:author="Administrator" w:date="2017-05-04T09:14:00Z"/>
          <w:rFonts w:ascii="宋体" w:hAnsi="宋体"/>
          <w:b/>
          <w:sz w:val="22"/>
          <w:rPrChange w:id="156" w:author="Administrator" w:date="2017-05-04T09:30:00Z">
            <w:rPr>
              <w:ins w:id="157" w:author="Administrator" w:date="2017-05-04T09:14:00Z"/>
              <w:rFonts w:ascii="宋体" w:hAnsi="宋体"/>
              <w:sz w:val="22"/>
            </w:rPr>
          </w:rPrChange>
        </w:rPr>
      </w:pPr>
      <w:ins w:id="158" w:author="Administrator" w:date="2017-05-04T09:14:00Z">
        <w:r w:rsidRPr="000C178C">
          <w:rPr>
            <w:rFonts w:ascii="宋体" w:hAnsi="宋体" w:hint="eastAsia"/>
            <w:b/>
            <w:sz w:val="22"/>
            <w:rPrChange w:id="159" w:author="Administrator" w:date="2017-05-04T09:30:00Z">
              <w:rPr>
                <w:rFonts w:ascii="宋体" w:hAnsi="宋体" w:hint="eastAsia"/>
                <w:sz w:val="22"/>
              </w:rPr>
            </w:rPrChange>
          </w:rPr>
          <w:t>同时为</w:t>
        </w:r>
        <w:r w:rsidRPr="000C178C">
          <w:rPr>
            <w:rFonts w:ascii="宋体" w:hAnsi="宋体"/>
            <w:b/>
            <w:sz w:val="22"/>
            <w:rPrChange w:id="160" w:author="Administrator" w:date="2017-05-04T09:30:00Z">
              <w:rPr>
                <w:rFonts w:ascii="宋体" w:hAnsi="宋体"/>
                <w:sz w:val="22"/>
              </w:rPr>
            </w:rPrChange>
          </w:rPr>
          <w:t>11月展示型样机开发以下功能：</w:t>
        </w:r>
      </w:ins>
    </w:p>
    <w:p w:rsidR="00E7563D" w:rsidRDefault="008F410A">
      <w:pPr>
        <w:pStyle w:val="a6"/>
        <w:numPr>
          <w:ilvl w:val="0"/>
          <w:numId w:val="5"/>
        </w:numPr>
        <w:jc w:val="left"/>
        <w:rPr>
          <w:ins w:id="161" w:author="Administrator" w:date="2017-05-04T09:16:00Z"/>
          <w:rFonts w:ascii="宋体" w:hAnsi="宋体"/>
          <w:sz w:val="22"/>
        </w:rPr>
        <w:pPrChange w:id="162" w:author="Administrator" w:date="2017-05-04T09:14:00Z">
          <w:pPr>
            <w:jc w:val="left"/>
          </w:pPr>
        </w:pPrChange>
      </w:pPr>
      <w:ins w:id="163" w:author="Administrator" w:date="2017-05-04T09:15:00Z">
        <w:r>
          <w:rPr>
            <w:rFonts w:ascii="宋体" w:hAnsi="宋体" w:hint="eastAsia"/>
            <w:sz w:val="22"/>
          </w:rPr>
          <w:t>割草模式：</w:t>
        </w:r>
        <w:proofErr w:type="gramStart"/>
        <w:r>
          <w:rPr>
            <w:rFonts w:ascii="宋体" w:hAnsi="宋体" w:hint="eastAsia"/>
            <w:sz w:val="22"/>
          </w:rPr>
          <w:t>弓</w:t>
        </w:r>
        <w:proofErr w:type="gramEnd"/>
        <w:r>
          <w:rPr>
            <w:rFonts w:ascii="宋体" w:hAnsi="宋体" w:hint="eastAsia"/>
            <w:sz w:val="22"/>
          </w:rPr>
          <w:t>字形带路径规划，</w:t>
        </w:r>
      </w:ins>
      <w:ins w:id="164" w:author="Administrator" w:date="2017-05-04T09:16:00Z">
        <w:r>
          <w:rPr>
            <w:rFonts w:ascii="宋体" w:hAnsi="宋体" w:hint="eastAsia"/>
            <w:sz w:val="22"/>
          </w:rPr>
          <w:t>同时具有超声波+图像识别避障</w:t>
        </w:r>
      </w:ins>
      <w:ins w:id="165" w:author="Administrator" w:date="2017-05-04T09:20:00Z">
        <w:r w:rsidR="00003BFB">
          <w:rPr>
            <w:rFonts w:ascii="宋体" w:hAnsi="宋体" w:hint="eastAsia"/>
            <w:sz w:val="22"/>
          </w:rPr>
          <w:t>，在</w:t>
        </w:r>
      </w:ins>
      <w:ins w:id="166" w:author="Administrator" w:date="2017-05-04T09:21:00Z">
        <w:r w:rsidR="00003BFB">
          <w:rPr>
            <w:rFonts w:ascii="宋体" w:hAnsi="宋体" w:hint="eastAsia"/>
            <w:sz w:val="22"/>
          </w:rPr>
          <w:t>条件较好</w:t>
        </w:r>
      </w:ins>
      <w:ins w:id="167" w:author="Administrator" w:date="2017-05-04T09:20:00Z">
        <w:r w:rsidR="00003BFB">
          <w:rPr>
            <w:rFonts w:ascii="宋体" w:hAnsi="宋体" w:hint="eastAsia"/>
            <w:sz w:val="22"/>
          </w:rPr>
          <w:t>的展示场</w:t>
        </w:r>
      </w:ins>
      <w:ins w:id="168" w:author="Administrator" w:date="2017-05-04T09:21:00Z">
        <w:r w:rsidR="00003BFB">
          <w:rPr>
            <w:rFonts w:ascii="宋体" w:hAnsi="宋体" w:hint="eastAsia"/>
            <w:sz w:val="22"/>
          </w:rPr>
          <w:t>内</w:t>
        </w:r>
      </w:ins>
    </w:p>
    <w:p w:rsidR="008F410A" w:rsidRDefault="008F410A">
      <w:pPr>
        <w:pStyle w:val="a6"/>
        <w:numPr>
          <w:ilvl w:val="0"/>
          <w:numId w:val="5"/>
        </w:numPr>
        <w:jc w:val="left"/>
        <w:rPr>
          <w:ins w:id="169" w:author="Administrator" w:date="2017-05-04T09:16:00Z"/>
          <w:rFonts w:ascii="宋体" w:hAnsi="宋体"/>
          <w:sz w:val="22"/>
        </w:rPr>
        <w:pPrChange w:id="170" w:author="Administrator" w:date="2017-05-04T09:14:00Z">
          <w:pPr>
            <w:jc w:val="left"/>
          </w:pPr>
        </w:pPrChange>
      </w:pPr>
      <w:ins w:id="171" w:author="Administrator" w:date="2017-05-04T09:16:00Z">
        <w:r>
          <w:rPr>
            <w:rFonts w:ascii="宋体" w:hAnsi="宋体" w:hint="eastAsia"/>
            <w:sz w:val="22"/>
          </w:rPr>
          <w:t>边界识别：固定摄像头识别边界</w:t>
        </w:r>
      </w:ins>
      <w:ins w:id="172" w:author="Administrator" w:date="2017-05-04T09:21:00Z">
        <w:r w:rsidR="00003BFB">
          <w:rPr>
            <w:rFonts w:ascii="宋体" w:hAnsi="宋体" w:hint="eastAsia"/>
            <w:sz w:val="22"/>
          </w:rPr>
          <w:t>，在条件较好的展示场内</w:t>
        </w:r>
      </w:ins>
    </w:p>
    <w:p w:rsidR="008F410A" w:rsidRDefault="008F410A">
      <w:pPr>
        <w:pStyle w:val="a6"/>
        <w:numPr>
          <w:ilvl w:val="0"/>
          <w:numId w:val="5"/>
        </w:numPr>
        <w:jc w:val="left"/>
        <w:rPr>
          <w:ins w:id="173" w:author="Administrator" w:date="2017-05-04T09:23:00Z"/>
          <w:rFonts w:ascii="宋体" w:hAnsi="宋体"/>
          <w:sz w:val="22"/>
        </w:rPr>
        <w:pPrChange w:id="174" w:author="Administrator" w:date="2017-05-04T09:14:00Z">
          <w:pPr>
            <w:jc w:val="left"/>
          </w:pPr>
        </w:pPrChange>
      </w:pPr>
      <w:ins w:id="175" w:author="Administrator" w:date="2017-05-04T09:17:00Z">
        <w:r>
          <w:rPr>
            <w:rFonts w:ascii="宋体" w:hAnsi="宋体" w:hint="eastAsia"/>
            <w:sz w:val="22"/>
          </w:rPr>
          <w:t>定位建图：固定摄像头</w:t>
        </w:r>
      </w:ins>
      <w:ins w:id="176" w:author="Administrator" w:date="2017-05-04T09:21:00Z">
        <w:r w:rsidR="00003BFB">
          <w:rPr>
            <w:rFonts w:ascii="宋体" w:hAnsi="宋体" w:hint="eastAsia"/>
            <w:sz w:val="22"/>
          </w:rPr>
          <w:t>建立工作地图，并</w:t>
        </w:r>
      </w:ins>
      <w:ins w:id="177" w:author="Administrator" w:date="2017-05-04T09:22:00Z">
        <w:r w:rsidR="00003BFB">
          <w:rPr>
            <w:rFonts w:ascii="宋体" w:hAnsi="宋体" w:hint="eastAsia"/>
            <w:sz w:val="22"/>
          </w:rPr>
          <w:t>给出机器人的位置、速度，及障碍物的大概尺寸</w:t>
        </w:r>
      </w:ins>
    </w:p>
    <w:p w:rsidR="00003BFB" w:rsidRDefault="00003BFB">
      <w:pPr>
        <w:pStyle w:val="a6"/>
        <w:numPr>
          <w:ilvl w:val="0"/>
          <w:numId w:val="5"/>
        </w:numPr>
        <w:jc w:val="left"/>
        <w:rPr>
          <w:ins w:id="178" w:author="Administrator" w:date="2017-05-04T09:28:00Z"/>
          <w:rFonts w:ascii="宋体" w:hAnsi="宋体"/>
          <w:sz w:val="22"/>
        </w:rPr>
        <w:pPrChange w:id="179" w:author="Administrator" w:date="2017-05-04T09:14:00Z">
          <w:pPr>
            <w:jc w:val="left"/>
          </w:pPr>
        </w:pPrChange>
      </w:pPr>
      <w:ins w:id="180" w:author="Administrator" w:date="2017-05-04T09:23:00Z">
        <w:r>
          <w:rPr>
            <w:rFonts w:ascii="宋体" w:hAnsi="宋体" w:hint="eastAsia"/>
            <w:sz w:val="22"/>
          </w:rPr>
          <w:t>APP</w:t>
        </w:r>
      </w:ins>
      <w:ins w:id="181" w:author="Administrator" w:date="2017-05-04T09:24:00Z">
        <w:r>
          <w:rPr>
            <w:rFonts w:ascii="宋体" w:hAnsi="宋体" w:hint="eastAsia"/>
            <w:sz w:val="22"/>
          </w:rPr>
          <w:t>能够显示带虚拟边界线的草坪照片，并</w:t>
        </w:r>
      </w:ins>
      <w:ins w:id="182" w:author="Administrator" w:date="2017-05-04T09:25:00Z">
        <w:r>
          <w:rPr>
            <w:rFonts w:ascii="宋体" w:hAnsi="宋体" w:hint="eastAsia"/>
            <w:sz w:val="22"/>
          </w:rPr>
          <w:t>可对边界线进行手动修改</w:t>
        </w:r>
      </w:ins>
    </w:p>
    <w:p w:rsidR="00003BFB" w:rsidRPr="008F410A" w:rsidRDefault="00003BFB">
      <w:pPr>
        <w:pStyle w:val="a6"/>
        <w:numPr>
          <w:ilvl w:val="0"/>
          <w:numId w:val="5"/>
        </w:numPr>
        <w:jc w:val="left"/>
        <w:rPr>
          <w:rFonts w:ascii="宋体" w:hAnsi="宋体"/>
          <w:sz w:val="22"/>
          <w:rPrChange w:id="183" w:author="Administrator" w:date="2017-05-04T09:14:00Z">
            <w:rPr/>
          </w:rPrChange>
        </w:rPr>
        <w:pPrChange w:id="184" w:author="Administrator" w:date="2017-05-04T09:14:00Z">
          <w:pPr>
            <w:jc w:val="left"/>
          </w:pPr>
        </w:pPrChange>
      </w:pPr>
      <w:ins w:id="185" w:author="Administrator" w:date="2017-05-04T09:28:00Z">
        <w:r>
          <w:rPr>
            <w:rFonts w:ascii="宋体" w:hAnsi="宋体" w:hint="eastAsia"/>
            <w:sz w:val="22"/>
          </w:rPr>
          <w:t>此样机中，</w:t>
        </w:r>
        <w:proofErr w:type="gramStart"/>
        <w:r>
          <w:rPr>
            <w:rFonts w:ascii="宋体" w:hAnsi="宋体" w:hint="eastAsia"/>
            <w:sz w:val="22"/>
          </w:rPr>
          <w:t>主计算</w:t>
        </w:r>
        <w:proofErr w:type="gramEnd"/>
        <w:r>
          <w:rPr>
            <w:rFonts w:ascii="宋体" w:hAnsi="宋体" w:hint="eastAsia"/>
            <w:sz w:val="22"/>
          </w:rPr>
          <w:t>模块和主控间采用2.4G无线连接</w:t>
        </w:r>
      </w:ins>
      <w:ins w:id="186" w:author="Administrator" w:date="2017-05-04T14:13:00Z">
        <w:r w:rsidR="009F5E27">
          <w:rPr>
            <w:rFonts w:ascii="宋体" w:hAnsi="宋体" w:hint="eastAsia"/>
            <w:sz w:val="22"/>
          </w:rPr>
          <w:t>，</w:t>
        </w:r>
        <w:proofErr w:type="gramStart"/>
        <w:r w:rsidR="009F5E27">
          <w:rPr>
            <w:rFonts w:ascii="宋体" w:hAnsi="宋体" w:hint="eastAsia"/>
            <w:sz w:val="22"/>
          </w:rPr>
          <w:t>主计算</w:t>
        </w:r>
        <w:proofErr w:type="gramEnd"/>
        <w:r w:rsidR="009F5E27">
          <w:rPr>
            <w:rFonts w:ascii="宋体" w:hAnsi="宋体" w:hint="eastAsia"/>
            <w:sz w:val="22"/>
          </w:rPr>
          <w:t>模块上还具有</w:t>
        </w:r>
        <w:proofErr w:type="spellStart"/>
        <w:r w:rsidR="009F5E27">
          <w:rPr>
            <w:rFonts w:ascii="宋体" w:hAnsi="宋体" w:hint="eastAsia"/>
            <w:sz w:val="22"/>
          </w:rPr>
          <w:t>wifi</w:t>
        </w:r>
        <w:proofErr w:type="spellEnd"/>
        <w:r w:rsidR="009F5E27">
          <w:rPr>
            <w:rFonts w:ascii="宋体" w:hAnsi="宋体" w:hint="eastAsia"/>
            <w:sz w:val="22"/>
          </w:rPr>
          <w:t>模块，</w:t>
        </w:r>
      </w:ins>
      <w:ins w:id="187" w:author="Administrator" w:date="2017-05-04T14:14:00Z">
        <w:r w:rsidR="009F5E27">
          <w:rPr>
            <w:rFonts w:ascii="宋体" w:hAnsi="宋体" w:hint="eastAsia"/>
            <w:sz w:val="22"/>
          </w:rPr>
          <w:t>并作为基站，手机同</w:t>
        </w:r>
        <w:proofErr w:type="gramStart"/>
        <w:r w:rsidR="009F5E27">
          <w:rPr>
            <w:rFonts w:ascii="宋体" w:hAnsi="宋体" w:hint="eastAsia"/>
            <w:sz w:val="22"/>
          </w:rPr>
          <w:t>主计算</w:t>
        </w:r>
        <w:proofErr w:type="gramEnd"/>
        <w:r w:rsidR="009F5E27">
          <w:rPr>
            <w:rFonts w:ascii="宋体" w:hAnsi="宋体" w:hint="eastAsia"/>
            <w:sz w:val="22"/>
          </w:rPr>
          <w:t>之间采用</w:t>
        </w:r>
        <w:proofErr w:type="spellStart"/>
        <w:r w:rsidR="009F5E27">
          <w:rPr>
            <w:rFonts w:ascii="宋体" w:hAnsi="宋体" w:hint="eastAsia"/>
            <w:sz w:val="22"/>
          </w:rPr>
          <w:t>wifi</w:t>
        </w:r>
        <w:proofErr w:type="spellEnd"/>
        <w:r w:rsidR="009F5E27">
          <w:rPr>
            <w:rFonts w:ascii="宋体" w:hAnsi="宋体" w:hint="eastAsia"/>
            <w:sz w:val="22"/>
          </w:rPr>
          <w:t>连接。</w:t>
        </w:r>
        <w:proofErr w:type="gramStart"/>
        <w:r w:rsidR="009F5E27">
          <w:rPr>
            <w:rFonts w:ascii="宋体" w:hAnsi="宋体" w:hint="eastAsia"/>
            <w:sz w:val="22"/>
          </w:rPr>
          <w:t>主控板仅具有</w:t>
        </w:r>
        <w:proofErr w:type="gramEnd"/>
        <w:r w:rsidR="009F5E27">
          <w:rPr>
            <w:rFonts w:ascii="宋体" w:hAnsi="宋体" w:hint="eastAsia"/>
            <w:sz w:val="22"/>
          </w:rPr>
          <w:t xml:space="preserve">2.4G连接。 </w:t>
        </w:r>
      </w:ins>
    </w:p>
    <w:p w:rsidR="008F3CBA" w:rsidRDefault="008F3CBA" w:rsidP="00B51516">
      <w:pPr>
        <w:rPr>
          <w:ins w:id="188" w:author="Administrator" w:date="2017-04-28T09:25:00Z"/>
          <w:rFonts w:ascii="宋体" w:hAnsi="宋体"/>
          <w:b/>
          <w:sz w:val="24"/>
        </w:rPr>
      </w:pPr>
    </w:p>
    <w:p w:rsidR="008F3CBA" w:rsidRDefault="008F3CBA" w:rsidP="00B51516">
      <w:pPr>
        <w:rPr>
          <w:ins w:id="189" w:author="Administrator" w:date="2017-04-28T09:25:00Z"/>
          <w:rFonts w:ascii="宋体" w:hAnsi="宋体"/>
          <w:b/>
          <w:sz w:val="24"/>
        </w:rPr>
      </w:pPr>
    </w:p>
    <w:p w:rsidR="00D920F1" w:rsidRDefault="00C82C87" w:rsidP="00B37F40"/>
    <w:sectPr w:rsidR="00D920F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C87" w:rsidRDefault="00C82C87" w:rsidP="00B51516">
      <w:r>
        <w:separator/>
      </w:r>
    </w:p>
  </w:endnote>
  <w:endnote w:type="continuationSeparator" w:id="0">
    <w:p w:rsidR="00C82C87" w:rsidRDefault="00C82C87" w:rsidP="00B51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C87" w:rsidRDefault="00C82C87" w:rsidP="00B51516">
      <w:r>
        <w:separator/>
      </w:r>
    </w:p>
  </w:footnote>
  <w:footnote w:type="continuationSeparator" w:id="0">
    <w:p w:rsidR="00C82C87" w:rsidRDefault="00C82C87" w:rsidP="00B51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2F4E"/>
    <w:multiLevelType w:val="multilevel"/>
    <w:tmpl w:val="99F6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1485" w:hanging="11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85" w:hanging="11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5" w:hanging="11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5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6629086B"/>
    <w:multiLevelType w:val="hybridMultilevel"/>
    <w:tmpl w:val="4518F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C825B4"/>
    <w:multiLevelType w:val="hybridMultilevel"/>
    <w:tmpl w:val="621E79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2CF4151"/>
    <w:multiLevelType w:val="hybridMultilevel"/>
    <w:tmpl w:val="E15AF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F0D653B"/>
    <w:multiLevelType w:val="hybridMultilevel"/>
    <w:tmpl w:val="A716A4C0"/>
    <w:lvl w:ilvl="0" w:tplc="DC9E29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4C9CC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9AAC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8CC3F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92F54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D0F5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9C592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A4C9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A0EC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70C"/>
    <w:rsid w:val="00003BFB"/>
    <w:rsid w:val="0001635E"/>
    <w:rsid w:val="0004277C"/>
    <w:rsid w:val="0004370C"/>
    <w:rsid w:val="00071F25"/>
    <w:rsid w:val="000B4CD9"/>
    <w:rsid w:val="000B7929"/>
    <w:rsid w:val="000C055C"/>
    <w:rsid w:val="000C177E"/>
    <w:rsid w:val="000C178C"/>
    <w:rsid w:val="00150D0E"/>
    <w:rsid w:val="001844F7"/>
    <w:rsid w:val="001D5EA7"/>
    <w:rsid w:val="001E1EDC"/>
    <w:rsid w:val="001E3B3F"/>
    <w:rsid w:val="00232ADE"/>
    <w:rsid w:val="0025453A"/>
    <w:rsid w:val="00291F67"/>
    <w:rsid w:val="002B7615"/>
    <w:rsid w:val="002D2044"/>
    <w:rsid w:val="00385455"/>
    <w:rsid w:val="003A14C1"/>
    <w:rsid w:val="003F3679"/>
    <w:rsid w:val="003F7C2A"/>
    <w:rsid w:val="00474387"/>
    <w:rsid w:val="00513AE7"/>
    <w:rsid w:val="005930D8"/>
    <w:rsid w:val="005F101B"/>
    <w:rsid w:val="005F39DC"/>
    <w:rsid w:val="005F7297"/>
    <w:rsid w:val="006061AF"/>
    <w:rsid w:val="00715EC1"/>
    <w:rsid w:val="00760FCD"/>
    <w:rsid w:val="00795F23"/>
    <w:rsid w:val="007B75C1"/>
    <w:rsid w:val="00800F18"/>
    <w:rsid w:val="00851E8F"/>
    <w:rsid w:val="0086346A"/>
    <w:rsid w:val="008936BE"/>
    <w:rsid w:val="008D4C70"/>
    <w:rsid w:val="008F3CBA"/>
    <w:rsid w:val="008F410A"/>
    <w:rsid w:val="00915E85"/>
    <w:rsid w:val="00955EB4"/>
    <w:rsid w:val="009C0E2C"/>
    <w:rsid w:val="009C0E83"/>
    <w:rsid w:val="009F5E27"/>
    <w:rsid w:val="00A53348"/>
    <w:rsid w:val="00A65A4B"/>
    <w:rsid w:val="00A77AFD"/>
    <w:rsid w:val="00AB581C"/>
    <w:rsid w:val="00AD591C"/>
    <w:rsid w:val="00B10BB7"/>
    <w:rsid w:val="00B37F40"/>
    <w:rsid w:val="00B51516"/>
    <w:rsid w:val="00B65E30"/>
    <w:rsid w:val="00B74DE8"/>
    <w:rsid w:val="00C101F6"/>
    <w:rsid w:val="00C206CB"/>
    <w:rsid w:val="00C26010"/>
    <w:rsid w:val="00C470CD"/>
    <w:rsid w:val="00C82C87"/>
    <w:rsid w:val="00D54280"/>
    <w:rsid w:val="00D74E58"/>
    <w:rsid w:val="00E064E0"/>
    <w:rsid w:val="00E20A55"/>
    <w:rsid w:val="00E3584F"/>
    <w:rsid w:val="00E706FC"/>
    <w:rsid w:val="00E7563D"/>
    <w:rsid w:val="00ED7F17"/>
    <w:rsid w:val="00F232BD"/>
    <w:rsid w:val="00F35BBC"/>
    <w:rsid w:val="00F66521"/>
    <w:rsid w:val="00FD204A"/>
    <w:rsid w:val="00FE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516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1516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rsid w:val="00B51516"/>
  </w:style>
  <w:style w:type="paragraph" w:styleId="a4">
    <w:name w:val="footer"/>
    <w:basedOn w:val="a"/>
    <w:link w:val="Char0"/>
    <w:uiPriority w:val="99"/>
    <w:unhideWhenUsed/>
    <w:rsid w:val="00B51516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rsid w:val="00B51516"/>
  </w:style>
  <w:style w:type="paragraph" w:styleId="a5">
    <w:name w:val="Balloon Text"/>
    <w:basedOn w:val="a"/>
    <w:link w:val="Char1"/>
    <w:uiPriority w:val="99"/>
    <w:semiHidden/>
    <w:unhideWhenUsed/>
    <w:rsid w:val="006061AF"/>
    <w:rPr>
      <w:rFonts w:ascii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061AF"/>
    <w:rPr>
      <w:rFonts w:ascii="宋体" w:eastAsia="宋体" w:hAnsi="Times New Roman" w:cs="Times New Roman"/>
      <w:kern w:val="2"/>
      <w:sz w:val="18"/>
      <w:szCs w:val="18"/>
      <w:lang w:val="en-US"/>
    </w:rPr>
  </w:style>
  <w:style w:type="paragraph" w:styleId="a6">
    <w:name w:val="List Paragraph"/>
    <w:basedOn w:val="a"/>
    <w:uiPriority w:val="34"/>
    <w:qFormat/>
    <w:rsid w:val="008F41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516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1516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rsid w:val="00B51516"/>
  </w:style>
  <w:style w:type="paragraph" w:styleId="a4">
    <w:name w:val="footer"/>
    <w:basedOn w:val="a"/>
    <w:link w:val="Char0"/>
    <w:uiPriority w:val="99"/>
    <w:unhideWhenUsed/>
    <w:rsid w:val="00B51516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rsid w:val="00B51516"/>
  </w:style>
  <w:style w:type="paragraph" w:styleId="a5">
    <w:name w:val="Balloon Text"/>
    <w:basedOn w:val="a"/>
    <w:link w:val="Char1"/>
    <w:uiPriority w:val="99"/>
    <w:semiHidden/>
    <w:unhideWhenUsed/>
    <w:rsid w:val="006061AF"/>
    <w:rPr>
      <w:rFonts w:ascii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061AF"/>
    <w:rPr>
      <w:rFonts w:ascii="宋体" w:eastAsia="宋体" w:hAnsi="Times New Roman" w:cs="Times New Roman"/>
      <w:kern w:val="2"/>
      <w:sz w:val="18"/>
      <w:szCs w:val="18"/>
      <w:lang w:val="en-US"/>
    </w:rPr>
  </w:style>
  <w:style w:type="paragraph" w:styleId="a6">
    <w:name w:val="List Paragraph"/>
    <w:basedOn w:val="a"/>
    <w:uiPriority w:val="34"/>
    <w:qFormat/>
    <w:rsid w:val="008F4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8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22924-14C3-4E10-9378-F69B6A35E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341</Words>
  <Characters>1945</Characters>
  <Application>Microsoft Office Word</Application>
  <DocSecurity>0</DocSecurity>
  <Lines>16</Lines>
  <Paragraphs>4</Paragraphs>
  <ScaleCrop>false</ScaleCrop>
  <Company>Microsoft</Company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231</cp:revision>
  <dcterms:created xsi:type="dcterms:W3CDTF">2017-04-28T01:24:00Z</dcterms:created>
  <dcterms:modified xsi:type="dcterms:W3CDTF">2017-06-01T05:35:00Z</dcterms:modified>
</cp:coreProperties>
</file>